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F7F" w:rsidRPr="00B50CAA" w:rsidRDefault="00364F7F" w:rsidP="00364F7F">
      <w:pPr>
        <w:pStyle w:val="Nyilatkozatcm"/>
      </w:pPr>
      <w:r w:rsidRPr="00B50CAA">
        <w:t>FELADATKIÍRÁS</w:t>
      </w:r>
    </w:p>
    <w:p w:rsidR="00364F7F" w:rsidRPr="00B50CAA" w:rsidRDefault="00364F7F" w:rsidP="00364F7F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:rsidR="00364F7F" w:rsidRPr="004851C7" w:rsidRDefault="00364F7F" w:rsidP="00364F7F">
      <w:pPr>
        <w:pStyle w:val="Cmlaplog"/>
      </w:pPr>
      <w:r>
        <w:br w:type="page"/>
      </w:r>
      <w:del w:id="0" w:author="Kovácsvölgyi Dávid" w:date="2018-04-28T11:03:00Z">
        <w:r w:rsidR="008B4F05" w:rsidRPr="004851C7">
          <w:rPr>
            <w:noProof/>
          </w:rPr>
          <w:lastRenderedPageBreak/>
          <w:drawing>
            <wp:inline distT="0" distB="0" distL="0" distR="0">
              <wp:extent cx="1933575" cy="542925"/>
              <wp:effectExtent l="0" t="0" r="0" b="0"/>
              <wp:docPr id="1" name="Kép 1" descr="muegyetem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uegyetem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3575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364F7F" w:rsidRPr="004851C7" w:rsidRDefault="00364F7F" w:rsidP="00364F7F">
      <w:pPr>
        <w:pStyle w:val="Cmlapegyetem"/>
      </w:pPr>
      <w:r w:rsidRPr="004851C7">
        <w:t>Budapesti Műszaki és Gazdaságtudományi Egyetem</w:t>
      </w:r>
    </w:p>
    <w:p w:rsidR="00364F7F" w:rsidRPr="004851C7" w:rsidRDefault="00364F7F" w:rsidP="00364F7F">
      <w:pPr>
        <w:pStyle w:val="Cmlapkarstanszk"/>
      </w:pPr>
      <w:r w:rsidRPr="004851C7">
        <w:t>Villamosmérnöki és Informatikai Kar</w:t>
      </w:r>
    </w:p>
    <w:p w:rsidR="00364F7F" w:rsidRDefault="00364F7F" w:rsidP="00364F7F">
      <w:pPr>
        <w:pStyle w:val="Cmlapkarstanszk"/>
      </w:pPr>
      <w:r w:rsidRPr="004851C7">
        <w:fldChar w:fldCharType="begin"/>
      </w:r>
      <w:r w:rsidRPr="004851C7">
        <w:instrText xml:space="preserve"> DOCPROPERTY  Company  \* MERGEFORMAT </w:instrText>
      </w:r>
      <w:r w:rsidRPr="004851C7">
        <w:fldChar w:fldCharType="end"/>
      </w:r>
    </w:p>
    <w:p w:rsidR="00364F7F" w:rsidRDefault="00364F7F" w:rsidP="00364F7F"/>
    <w:p w:rsidR="00364F7F" w:rsidRDefault="00364F7F" w:rsidP="00364F7F"/>
    <w:p w:rsidR="00364F7F" w:rsidRDefault="00364F7F" w:rsidP="00364F7F"/>
    <w:p w:rsidR="00364F7F" w:rsidRDefault="00364F7F" w:rsidP="00364F7F"/>
    <w:p w:rsidR="00364F7F" w:rsidRDefault="00364F7F" w:rsidP="00364F7F"/>
    <w:p w:rsidR="00364F7F" w:rsidRDefault="00364F7F" w:rsidP="00364F7F"/>
    <w:p w:rsidR="00364F7F" w:rsidRPr="00B50CAA" w:rsidRDefault="00364F7F" w:rsidP="00364F7F"/>
    <w:p w:rsidR="00364F7F" w:rsidRPr="00B50CAA" w:rsidRDefault="00364F7F" w:rsidP="00364F7F">
      <w:pPr>
        <w:pStyle w:val="Cmlapszerz"/>
      </w:pPr>
      <w:r w:rsidRPr="00B50CAA">
        <w:fldChar w:fldCharType="begin"/>
      </w:r>
      <w:r w:rsidRPr="00B50CAA">
        <w:instrText xml:space="preserve"> AUTHOR  \* MERGEFORMAT </w:instrText>
      </w:r>
      <w:r w:rsidRPr="00B50CAA">
        <w:fldChar w:fldCharType="separate"/>
      </w:r>
      <w:r w:rsidR="006D0D52">
        <w:t>Kovácsvölgyi Dávid</w:t>
      </w:r>
      <w:r w:rsidRPr="00B50CAA">
        <w:fldChar w:fldCharType="end"/>
      </w:r>
    </w:p>
    <w:p w:rsidR="00364F7F" w:rsidRPr="00B50CAA" w:rsidRDefault="00364F7F" w:rsidP="00364F7F">
      <w:pPr>
        <w:pStyle w:val="Cm"/>
      </w:pPr>
      <w:r w:rsidRPr="00B50CAA">
        <w:fldChar w:fldCharType="begin"/>
      </w:r>
      <w:r w:rsidRPr="00B50CAA">
        <w:instrText xml:space="preserve"> TITLE  \* MERGEFORMAT </w:instrText>
      </w:r>
      <w:r w:rsidRPr="00B50CAA">
        <w:fldChar w:fldCharType="separate"/>
      </w:r>
      <w:r w:rsidR="006D0D52">
        <w:t>Adatfolyamgráfból hardverleírás automatizált generálása</w:t>
      </w:r>
      <w:r w:rsidRPr="00B50CAA">
        <w:fldChar w:fldCharType="end"/>
      </w:r>
    </w:p>
    <w:p w:rsidR="00364F7F" w:rsidRPr="00B50CAA" w:rsidRDefault="00364F7F" w:rsidP="00364F7F">
      <w:pPr>
        <w:pStyle w:val="Alcm"/>
      </w:pPr>
      <w:r w:rsidRPr="00B50CAA">
        <w:fldChar w:fldCharType="begin"/>
      </w:r>
      <w:r w:rsidRPr="00B50CAA">
        <w:instrText xml:space="preserve"> SUBJECT  \* MERGEFORMAT </w:instrText>
      </w:r>
      <w:r w:rsidR="006D0D52">
        <w:fldChar w:fldCharType="separate"/>
      </w:r>
      <w:ins w:id="1" w:author="Egyetem" w:date="2018-11-13T19:07:00Z">
        <w:r w:rsidR="006D0D52">
          <w:t>Kisfeszültségű folyamatirányítók</w:t>
        </w:r>
      </w:ins>
      <w:r w:rsidRPr="00267677">
        <w:fldChar w:fldCharType="end"/>
      </w:r>
    </w:p>
    <w:p w:rsidR="00364F7F" w:rsidRPr="00D429F2" w:rsidRDefault="008B4F05" w:rsidP="00364F7F">
      <w:pPr>
        <w:pStyle w:val="Alcm"/>
      </w:pPr>
      <w:del w:id="2" w:author="Kovácsvölgyi Dávid" w:date="2018-04-28T11:03:00Z">
        <w:r w:rsidRPr="00D429F2"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2602865</wp:posOffset>
                  </wp:positionH>
                  <wp:positionV relativeFrom="paragraph">
                    <wp:posOffset>362585</wp:posOffset>
                  </wp:positionV>
                  <wp:extent cx="2879725" cy="1028700"/>
                  <wp:effectExtent l="2540" t="2540" r="3810" b="0"/>
                  <wp:wrapNone/>
                  <wp:docPr id="2" name="Text Box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797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C9A" w:rsidRDefault="00BD3C9A" w:rsidP="00364F7F">
                              <w:pPr>
                                <w:keepLines/>
                                <w:spacing w:after="0"/>
                                <w:ind w:firstLine="0"/>
                                <w:jc w:val="center"/>
                                <w:rPr>
                                  <w:smallCaps/>
                                </w:rPr>
                              </w:pPr>
                              <w:r>
                                <w:rPr>
                                  <w:smallCaps/>
                                </w:rPr>
                                <w:t>Konzulens</w:t>
                              </w:r>
                            </w:p>
                            <w:p w:rsidR="00BD3C9A" w:rsidRDefault="00BD3C9A" w:rsidP="00364F7F">
                              <w:pPr>
                                <w:pStyle w:val="Cmlapszerz"/>
                              </w:pPr>
                              <w:fldSimple w:instr=" DOCPROPERTY &quot;Manager&quot;  \* MERGEFORMAT ">
                                <w:r>
                                  <w:t>Suba Gergely</w:t>
                                </w:r>
                              </w:fldSimple>
                            </w:p>
                            <w:p w:rsidR="00BD3C9A" w:rsidRDefault="00BD3C9A" w:rsidP="00364F7F">
                              <w:pPr>
                                <w:spacing w:after="0"/>
                                <w:ind w:firstLine="0"/>
                                <w:jc w:val="center"/>
                              </w:pPr>
                              <w:r>
                                <w:t xml:space="preserve">BUDAPEST,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DATE \@ "yyyy" \* MERGEFORMAT </w:instrText>
                              </w:r>
                              <w:r>
                                <w:fldChar w:fldCharType="separate"/>
                              </w:r>
                              <w:r w:rsidR="00A86A01">
                                <w:rPr>
                                  <w:noProof/>
                                </w:rPr>
                                <w:t>2018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6" type="#_x0000_t202" style="position:absolute;left:0;text-align:left;margin-left:204.95pt;margin-top:28.55pt;width:226.7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OhF+&#10;t4ICAAAQBQAADgAAAAAAAAAAAAAAAAAuAgAAZHJzL2Uyb0RvYy54bWxQSwECLQAUAAYACAAAACEA&#10;GS4xGd8AAAAKAQAADwAAAAAAAAAAAAAAAADcBAAAZHJzL2Rvd25yZXYueG1sUEsFBgAAAAAEAAQA&#10;8wAAAOgFAAAAAA==&#10;" stroked="f">
                  <v:textbox>
                    <w:txbxContent>
                      <w:p w:rsidR="00BD3C9A" w:rsidRDefault="00BD3C9A" w:rsidP="00364F7F">
                        <w:pPr>
                          <w:keepLines/>
                          <w:spacing w:after="0"/>
                          <w:ind w:firstLine="0"/>
                          <w:jc w:val="center"/>
                          <w:rPr>
                            <w:smallCaps/>
                          </w:rPr>
                        </w:pPr>
                        <w:r>
                          <w:rPr>
                            <w:smallCaps/>
                          </w:rPr>
                          <w:t>Konzulens</w:t>
                        </w:r>
                      </w:p>
                      <w:p w:rsidR="00BD3C9A" w:rsidRDefault="00BD3C9A" w:rsidP="00364F7F">
                        <w:pPr>
                          <w:pStyle w:val="Cmlapszerz"/>
                        </w:pPr>
                        <w:fldSimple w:instr=" DOCPROPERTY &quot;Manager&quot;  \* MERGEFORMAT ">
                          <w:r>
                            <w:t>Suba Gergely</w:t>
                          </w:r>
                        </w:fldSimple>
                      </w:p>
                      <w:p w:rsidR="00BD3C9A" w:rsidRDefault="00BD3C9A" w:rsidP="00364F7F">
                        <w:pPr>
                          <w:spacing w:after="0"/>
                          <w:ind w:firstLine="0"/>
                          <w:jc w:val="center"/>
                        </w:pPr>
                        <w:r>
                          <w:t xml:space="preserve">BUDAPEST, </w:t>
                        </w:r>
                        <w:r>
                          <w:fldChar w:fldCharType="begin"/>
                        </w:r>
                        <w:r>
                          <w:instrText xml:space="preserve"> DATE \@ "yyyy" \* MERGEFORMAT </w:instrText>
                        </w:r>
                        <w:r>
                          <w:fldChar w:fldCharType="separate"/>
                        </w:r>
                        <w:r w:rsidR="00A86A01">
                          <w:rPr>
                            <w:noProof/>
                          </w:rPr>
                          <w:t>2018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del>
    </w:p>
    <w:p w:rsidR="00364F7F" w:rsidRPr="00B50CAA" w:rsidRDefault="00364F7F" w:rsidP="00364F7F">
      <w:pPr>
        <w:pStyle w:val="Fejezetcmtartalomjegyzknlkl"/>
      </w:pPr>
      <w:r w:rsidRPr="00B50CAA">
        <w:lastRenderedPageBreak/>
        <w:t>Tartalomjegyzék</w:t>
      </w:r>
    </w:p>
    <w:p w:rsidR="006D0D52" w:rsidRDefault="00364F7F">
      <w:pPr>
        <w:pStyle w:val="TJ1"/>
        <w:rPr>
          <w:ins w:id="3" w:author="Egyetem" w:date="2018-11-13T19:07:00Z"/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4" w:author="Egyetem" w:date="2018-11-13T19:07:00Z">
        <w:r w:rsidR="006D0D52" w:rsidRPr="004503FF">
          <w:rPr>
            <w:rStyle w:val="Hiperhivatkozs"/>
            <w:noProof/>
          </w:rPr>
          <w:fldChar w:fldCharType="begin"/>
        </w:r>
        <w:r w:rsidR="006D0D52" w:rsidRPr="004503FF">
          <w:rPr>
            <w:rStyle w:val="Hiperhivatkozs"/>
            <w:noProof/>
          </w:rPr>
          <w:instrText xml:space="preserve"> </w:instrText>
        </w:r>
        <w:r w:rsidR="006D0D52">
          <w:rPr>
            <w:noProof/>
          </w:rPr>
          <w:instrText>HYPERLINK \l "_Toc529899395"</w:instrText>
        </w:r>
        <w:r w:rsidR="006D0D52" w:rsidRPr="004503FF">
          <w:rPr>
            <w:rStyle w:val="Hiperhivatkozs"/>
            <w:noProof/>
          </w:rPr>
          <w:instrText xml:space="preserve"> </w:instrText>
        </w:r>
        <w:r w:rsidR="006D0D52" w:rsidRPr="004503FF">
          <w:rPr>
            <w:rStyle w:val="Hiperhivatkozs"/>
            <w:noProof/>
          </w:rPr>
        </w:r>
        <w:r w:rsidR="006D0D52" w:rsidRPr="004503FF">
          <w:rPr>
            <w:rStyle w:val="Hiperhivatkozs"/>
            <w:noProof/>
          </w:rPr>
          <w:fldChar w:fldCharType="separate"/>
        </w:r>
        <w:r w:rsidR="006D0D52" w:rsidRPr="004503FF">
          <w:rPr>
            <w:rStyle w:val="Hiperhivatkozs"/>
            <w:noProof/>
          </w:rPr>
          <w:t>Összefoglaló</w:t>
        </w:r>
        <w:r w:rsidR="006D0D52">
          <w:rPr>
            <w:noProof/>
            <w:webHidden/>
          </w:rPr>
          <w:tab/>
        </w:r>
        <w:r w:rsidR="006D0D52">
          <w:rPr>
            <w:noProof/>
            <w:webHidden/>
          </w:rPr>
          <w:fldChar w:fldCharType="begin"/>
        </w:r>
        <w:r w:rsidR="006D0D52">
          <w:rPr>
            <w:noProof/>
            <w:webHidden/>
          </w:rPr>
          <w:instrText xml:space="preserve"> PAGEREF _Toc529899395 \h </w:instrText>
        </w:r>
        <w:r w:rsidR="006D0D52">
          <w:rPr>
            <w:noProof/>
            <w:webHidden/>
          </w:rPr>
        </w:r>
      </w:ins>
      <w:r w:rsidR="006D0D52">
        <w:rPr>
          <w:noProof/>
          <w:webHidden/>
        </w:rPr>
        <w:fldChar w:fldCharType="separate"/>
      </w:r>
      <w:ins w:id="5" w:author="Egyetem" w:date="2018-11-13T19:07:00Z">
        <w:r w:rsidR="006D0D52">
          <w:rPr>
            <w:noProof/>
            <w:webHidden/>
          </w:rPr>
          <w:t>5</w:t>
        </w:r>
        <w:r w:rsidR="006D0D52">
          <w:rPr>
            <w:noProof/>
            <w:webHidden/>
          </w:rPr>
          <w:fldChar w:fldCharType="end"/>
        </w:r>
        <w:r w:rsidR="006D0D52"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1"/>
        <w:rPr>
          <w:ins w:id="6" w:author="Egyetem" w:date="2018-11-13T19:07:00Z"/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ins w:id="7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"_Toc529899396"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_Toc529899396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" w:author="Egyetem" w:date="2018-11-13T19:0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1"/>
        <w:tabs>
          <w:tab w:val="left" w:pos="482"/>
        </w:tabs>
        <w:rPr>
          <w:ins w:id="9" w:author="Egyetem" w:date="2018-11-13T19:07:00Z"/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ins w:id="10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"_Toc529899397"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hu-HU"/>
          </w:rPr>
          <w:tab/>
        </w:r>
        <w:r w:rsidRPr="004503FF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_Toc529899397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" w:author="Egyetem" w:date="2018-11-13T19:0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2"/>
        <w:tabs>
          <w:tab w:val="right" w:leader="dot" w:pos="8494"/>
        </w:tabs>
        <w:rPr>
          <w:ins w:id="12" w:author="Egyetem" w:date="2018-11-13T19:07:00Z"/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ins w:id="13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"_Toc529899398"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1.1 Magasszintű hardverszintézis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_Toc529899398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" w:author="Egyetem" w:date="2018-11-13T19:0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2"/>
        <w:tabs>
          <w:tab w:val="right" w:leader="dot" w:pos="8494"/>
        </w:tabs>
        <w:rPr>
          <w:ins w:id="15" w:author="Egyetem" w:date="2018-11-13T19:07:00Z"/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ins w:id="16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"_Toc529899399"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1.2 PipeComp keretrendszer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_Toc529899399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" w:author="Egyetem" w:date="2018-11-13T19:0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2"/>
        <w:tabs>
          <w:tab w:val="right" w:leader="dot" w:pos="8494"/>
        </w:tabs>
        <w:rPr>
          <w:ins w:id="18" w:author="Egyetem" w:date="2018-11-13T19:07:00Z"/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ins w:id="19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"_Toc529899400"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1.3 HLS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Egyetem" w:date="2018-11-13T19:0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1"/>
        <w:tabs>
          <w:tab w:val="left" w:pos="482"/>
        </w:tabs>
        <w:rPr>
          <w:ins w:id="21" w:author="Egyetem" w:date="2018-11-13T19:07:00Z"/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ins w:id="22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"_Toc529899401"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hu-HU"/>
          </w:rPr>
          <w:tab/>
        </w:r>
        <w:r w:rsidRPr="004503FF">
          <w:rPr>
            <w:rStyle w:val="Hiperhivatkozs"/>
            <w:noProof/>
          </w:rPr>
          <w:t>VHDL hardverleíró nyelv jellegzetességei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Egyetem" w:date="2018-11-13T19:0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2"/>
        <w:tabs>
          <w:tab w:val="right" w:leader="dot" w:pos="8494"/>
        </w:tabs>
        <w:rPr>
          <w:ins w:id="24" w:author="Egyetem" w:date="2018-11-13T19:07:00Z"/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ins w:id="25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"_Toc529899402"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1.4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Egyetem" w:date="2018-11-13T19:0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3"/>
        <w:tabs>
          <w:tab w:val="right" w:leader="dot" w:pos="8494"/>
        </w:tabs>
        <w:rPr>
          <w:ins w:id="27" w:author="Egyetem" w:date="2018-11-13T19:07:00Z"/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ins w:id="28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"_Toc529899403"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1.4.1 Entity és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Egyetem" w:date="2018-11-13T19:0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3"/>
        <w:tabs>
          <w:tab w:val="right" w:leader="dot" w:pos="8494"/>
        </w:tabs>
        <w:rPr>
          <w:ins w:id="30" w:author="Egyetem" w:date="2018-11-13T19:07:00Z"/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ins w:id="31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"_Toc529899404"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1.4.2 Pédányosítás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Egyetem" w:date="2018-11-13T19:0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3"/>
        <w:tabs>
          <w:tab w:val="right" w:leader="dot" w:pos="8494"/>
        </w:tabs>
        <w:rPr>
          <w:ins w:id="33" w:author="Egyetem" w:date="2018-11-13T19:07:00Z"/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ins w:id="34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"_Toc529899405"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1.4.3 Főbb adattípusok és konstansok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Egyetem" w:date="2018-11-13T19:0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3"/>
        <w:tabs>
          <w:tab w:val="right" w:leader="dot" w:pos="8494"/>
        </w:tabs>
        <w:rPr>
          <w:ins w:id="36" w:author="Egyetem" w:date="2018-11-13T19:07:00Z"/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ins w:id="37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"_Toc529899406"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1.4.4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Egyetem" w:date="2018-11-13T19:07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3"/>
        <w:tabs>
          <w:tab w:val="right" w:leader="dot" w:pos="8494"/>
        </w:tabs>
        <w:rPr>
          <w:ins w:id="39" w:author="Egyetem" w:date="2018-11-13T19:07:00Z"/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ins w:id="40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"_Toc529899407"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1.4.5 Processek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Egyetem" w:date="2018-11-13T19:07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1"/>
        <w:tabs>
          <w:tab w:val="left" w:pos="482"/>
        </w:tabs>
        <w:rPr>
          <w:ins w:id="42" w:author="Egyetem" w:date="2018-11-13T19:07:00Z"/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ins w:id="43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"_Toc529899408"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hu-HU"/>
          </w:rPr>
          <w:tab/>
        </w:r>
        <w:r w:rsidRPr="004503FF">
          <w:rPr>
            <w:rStyle w:val="Hiperhivatkozs"/>
            <w:noProof/>
          </w:rPr>
          <w:t>Eclipse alapú modellezési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Egyetem" w:date="2018-11-13T19:07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2"/>
        <w:tabs>
          <w:tab w:val="right" w:leader="dot" w:pos="8494"/>
        </w:tabs>
        <w:rPr>
          <w:ins w:id="45" w:author="Egyetem" w:date="2018-11-13T19:07:00Z"/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ins w:id="46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"_Toc529899409"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1.5 Eclipse foundation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Egyetem" w:date="2018-11-13T19:07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2"/>
        <w:tabs>
          <w:tab w:val="right" w:leader="dot" w:pos="8494"/>
        </w:tabs>
        <w:rPr>
          <w:ins w:id="48" w:author="Egyetem" w:date="2018-11-13T19:07:00Z"/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ins w:id="49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"_Toc529899410"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1.6 Eclipse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Egyetem" w:date="2018-11-13T19:07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3"/>
        <w:tabs>
          <w:tab w:val="right" w:leader="dot" w:pos="8494"/>
        </w:tabs>
        <w:rPr>
          <w:ins w:id="51" w:author="Egyetem" w:date="2018-11-13T19:07:00Z"/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ins w:id="52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"_Toc529899411"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1.6.1 Eclipse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Egyetem" w:date="2018-11-13T19:07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3"/>
        <w:tabs>
          <w:tab w:val="right" w:leader="dot" w:pos="8494"/>
        </w:tabs>
        <w:rPr>
          <w:ins w:id="54" w:author="Egyetem" w:date="2018-11-13T19:07:00Z"/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ins w:id="55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"_Toc529899412"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1.6.2 Eclipse Modeling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Egyetem" w:date="2018-11-13T19:07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1"/>
        <w:tabs>
          <w:tab w:val="left" w:pos="482"/>
        </w:tabs>
        <w:rPr>
          <w:ins w:id="57" w:author="Egyetem" w:date="2018-11-13T19:07:00Z"/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ins w:id="58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"_Toc529899413"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hu-HU"/>
          </w:rPr>
          <w:tab/>
        </w:r>
        <w:r w:rsidRPr="004503FF">
          <w:rPr>
            <w:rStyle w:val="Hiperhivatkozs"/>
            <w:noProof/>
          </w:rPr>
          <w:t>Template 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Egyetem" w:date="2018-11-13T19:07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1"/>
        <w:rPr>
          <w:ins w:id="60" w:author="Egyetem" w:date="2018-11-13T19:07:00Z"/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ins w:id="61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"_Toc529899414"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Egyetem" w:date="2018-11-13T19:07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6D0D52" w:rsidRDefault="006D0D52">
      <w:pPr>
        <w:pStyle w:val="TJ1"/>
        <w:rPr>
          <w:ins w:id="63" w:author="Egyetem" w:date="2018-11-13T19:07:00Z"/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ins w:id="64" w:author="Egyetem" w:date="2018-11-13T19:07:00Z">
        <w:r w:rsidRPr="004503FF">
          <w:rPr>
            <w:rStyle w:val="Hiperhivatkozs"/>
            <w:noProof/>
          </w:rPr>
          <w:fldChar w:fldCharType="begin"/>
        </w:r>
        <w:r w:rsidRPr="004503FF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"_Toc529899415"</w:instrText>
        </w:r>
        <w:r w:rsidRPr="004503FF">
          <w:rPr>
            <w:rStyle w:val="Hiperhivatkozs"/>
            <w:noProof/>
          </w:rPr>
          <w:instrText xml:space="preserve"> </w:instrText>
        </w:r>
        <w:r w:rsidRPr="004503FF">
          <w:rPr>
            <w:rStyle w:val="Hiperhivatkozs"/>
            <w:noProof/>
          </w:rPr>
        </w:r>
        <w:r w:rsidRPr="004503FF">
          <w:rPr>
            <w:rStyle w:val="Hiperhivatkozs"/>
            <w:noProof/>
          </w:rPr>
          <w:fldChar w:fldCharType="separate"/>
        </w:r>
        <w:r w:rsidRPr="004503FF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_Toc529899415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" w:author="Egyetem" w:date="2018-11-13T19:07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4503FF">
          <w:rPr>
            <w:rStyle w:val="Hiperhivatkozs"/>
            <w:noProof/>
          </w:rPr>
          <w:fldChar w:fldCharType="end"/>
        </w:r>
      </w:ins>
    </w:p>
    <w:p w:rsidR="00364F7F" w:rsidRPr="00364F7F" w:rsidDel="006D0D52" w:rsidRDefault="00364F7F" w:rsidP="00364F7F">
      <w:pPr>
        <w:pStyle w:val="TJ1"/>
        <w:rPr>
          <w:del w:id="66" w:author="Egyetem" w:date="2018-11-13T19:07:00Z"/>
          <w:rFonts w:ascii="Calibri" w:hAnsi="Calibri"/>
          <w:b w:val="0"/>
          <w:noProof/>
          <w:sz w:val="22"/>
          <w:szCs w:val="22"/>
          <w:lang w:eastAsia="hu-HU"/>
        </w:rPr>
      </w:pPr>
      <w:del w:id="67" w:author="Egyetem" w:date="2018-11-13T19:07:00Z">
        <w:r w:rsidRPr="006D0D52" w:rsidDel="006D0D52">
          <w:rPr>
            <w:rStyle w:val="Hiperhivatkozs"/>
            <w:noProof/>
            <w:rPrChange w:id="68" w:author="Egyetem" w:date="2018-11-13T19:07:00Z">
              <w:rPr>
                <w:rStyle w:val="Hiperhivatkozs"/>
                <w:noProof/>
              </w:rPr>
            </w:rPrChange>
          </w:rPr>
          <w:delText>Összefoglaló</w:delText>
        </w:r>
        <w:r w:rsidDel="006D0D52">
          <w:rPr>
            <w:noProof/>
            <w:webHidden/>
          </w:rPr>
          <w:tab/>
          <w:delText>5</w:delText>
        </w:r>
      </w:del>
    </w:p>
    <w:p w:rsidR="00364F7F" w:rsidRPr="00364F7F" w:rsidDel="006D0D52" w:rsidRDefault="00364F7F" w:rsidP="00364F7F">
      <w:pPr>
        <w:pStyle w:val="TJ1"/>
        <w:rPr>
          <w:del w:id="69" w:author="Egyetem" w:date="2018-11-13T19:07:00Z"/>
          <w:rFonts w:ascii="Calibri" w:hAnsi="Calibri"/>
          <w:b w:val="0"/>
          <w:noProof/>
          <w:sz w:val="22"/>
          <w:szCs w:val="22"/>
          <w:lang w:eastAsia="hu-HU"/>
        </w:rPr>
      </w:pPr>
      <w:del w:id="70" w:author="Egyetem" w:date="2018-11-13T19:07:00Z">
        <w:r w:rsidRPr="006D0D52" w:rsidDel="006D0D52">
          <w:rPr>
            <w:rStyle w:val="Hiperhivatkozs"/>
            <w:noProof/>
            <w:rPrChange w:id="71" w:author="Egyetem" w:date="2018-11-13T19:07:00Z">
              <w:rPr>
                <w:rStyle w:val="Hiperhivatkozs"/>
                <w:noProof/>
              </w:rPr>
            </w:rPrChange>
          </w:rPr>
          <w:delText>Abstract</w:delText>
        </w:r>
        <w:r w:rsidDel="006D0D52">
          <w:rPr>
            <w:noProof/>
            <w:webHidden/>
          </w:rPr>
          <w:tab/>
          <w:delText>6</w:delText>
        </w:r>
      </w:del>
    </w:p>
    <w:p w:rsidR="00364F7F" w:rsidRPr="00364F7F" w:rsidDel="006D0D52" w:rsidRDefault="00364F7F" w:rsidP="00364F7F">
      <w:pPr>
        <w:pStyle w:val="TJ1"/>
        <w:tabs>
          <w:tab w:val="left" w:pos="482"/>
        </w:tabs>
        <w:rPr>
          <w:del w:id="72" w:author="Egyetem" w:date="2018-11-13T19:07:00Z"/>
          <w:rFonts w:ascii="Calibri" w:hAnsi="Calibri"/>
          <w:b w:val="0"/>
          <w:noProof/>
          <w:sz w:val="22"/>
          <w:szCs w:val="22"/>
          <w:lang w:eastAsia="hu-HU"/>
        </w:rPr>
      </w:pPr>
      <w:del w:id="73" w:author="Egyetem" w:date="2018-11-13T19:07:00Z">
        <w:r w:rsidRPr="006D0D52" w:rsidDel="006D0D52">
          <w:rPr>
            <w:rStyle w:val="Hiperhivatkozs"/>
            <w:noProof/>
            <w:rPrChange w:id="74" w:author="Egyetem" w:date="2018-11-13T19:07:00Z">
              <w:rPr>
                <w:rStyle w:val="Hiperhivatkozs"/>
                <w:noProof/>
              </w:rPr>
            </w:rPrChange>
          </w:rPr>
          <w:delText>1.</w:delText>
        </w:r>
        <w:r w:rsidRPr="00364F7F" w:rsidDel="006D0D52">
          <w:rPr>
            <w:rFonts w:ascii="Calibri" w:hAnsi="Calibri"/>
            <w:b w:val="0"/>
            <w:noProof/>
            <w:sz w:val="22"/>
            <w:szCs w:val="22"/>
            <w:lang w:eastAsia="hu-HU"/>
          </w:rPr>
          <w:tab/>
        </w:r>
        <w:r w:rsidRPr="006D0D52" w:rsidDel="006D0D52">
          <w:rPr>
            <w:rStyle w:val="Hiperhivatkozs"/>
            <w:noProof/>
            <w:rPrChange w:id="75" w:author="Egyetem" w:date="2018-11-13T19:07:00Z">
              <w:rPr>
                <w:rStyle w:val="Hiperhivatkozs"/>
                <w:noProof/>
              </w:rPr>
            </w:rPrChange>
          </w:rPr>
          <w:delText>Bevezetés</w:delText>
        </w:r>
        <w:r w:rsidDel="006D0D52">
          <w:rPr>
            <w:noProof/>
            <w:webHidden/>
          </w:rPr>
          <w:tab/>
          <w:delText>7</w:delText>
        </w:r>
      </w:del>
    </w:p>
    <w:p w:rsidR="00364F7F" w:rsidRPr="00364F7F" w:rsidDel="006D0D52" w:rsidRDefault="00364F7F" w:rsidP="00364F7F">
      <w:pPr>
        <w:pStyle w:val="TJ1"/>
        <w:tabs>
          <w:tab w:val="left" w:pos="482"/>
        </w:tabs>
        <w:rPr>
          <w:del w:id="76" w:author="Egyetem" w:date="2018-11-13T19:07:00Z"/>
          <w:rFonts w:ascii="Calibri" w:hAnsi="Calibri"/>
          <w:b w:val="0"/>
          <w:noProof/>
          <w:sz w:val="22"/>
          <w:szCs w:val="22"/>
          <w:lang w:eastAsia="hu-HU"/>
        </w:rPr>
      </w:pPr>
      <w:del w:id="77" w:author="Egyetem" w:date="2018-11-13T19:07:00Z">
        <w:r w:rsidRPr="006D0D52" w:rsidDel="006D0D52">
          <w:rPr>
            <w:rStyle w:val="Hiperhivatkozs"/>
            <w:noProof/>
            <w:rPrChange w:id="78" w:author="Egyetem" w:date="2018-11-13T19:07:00Z">
              <w:rPr>
                <w:rStyle w:val="Hiperhivatkozs"/>
                <w:noProof/>
              </w:rPr>
            </w:rPrChange>
          </w:rPr>
          <w:delText>2.</w:delText>
        </w:r>
        <w:r w:rsidRPr="00364F7F" w:rsidDel="006D0D52">
          <w:rPr>
            <w:rFonts w:ascii="Calibri" w:hAnsi="Calibri"/>
            <w:b w:val="0"/>
            <w:noProof/>
            <w:sz w:val="22"/>
            <w:szCs w:val="22"/>
            <w:lang w:eastAsia="hu-HU"/>
          </w:rPr>
          <w:tab/>
        </w:r>
        <w:r w:rsidRPr="006D0D52" w:rsidDel="006D0D52">
          <w:rPr>
            <w:rStyle w:val="Hiperhivatkozs"/>
            <w:noProof/>
            <w:rPrChange w:id="79" w:author="Egyetem" w:date="2018-11-13T19:07:00Z">
              <w:rPr>
                <w:rStyle w:val="Hiperhivatkozs"/>
                <w:noProof/>
              </w:rPr>
            </w:rPrChange>
          </w:rPr>
          <w:delText>VHDL hardverleíró nyelv jellegzetességei</w:delText>
        </w:r>
        <w:r w:rsidDel="006D0D52">
          <w:rPr>
            <w:noProof/>
            <w:webHidden/>
          </w:rPr>
          <w:tab/>
          <w:delText>8</w:delText>
        </w:r>
      </w:del>
    </w:p>
    <w:p w:rsidR="00364F7F" w:rsidRPr="00364F7F" w:rsidDel="006D0D52" w:rsidRDefault="00364F7F" w:rsidP="00364F7F">
      <w:pPr>
        <w:pStyle w:val="TJ2"/>
        <w:tabs>
          <w:tab w:val="right" w:leader="dot" w:pos="8494"/>
        </w:tabs>
        <w:rPr>
          <w:del w:id="80" w:author="Egyetem" w:date="2018-11-13T19:07:00Z"/>
          <w:rFonts w:ascii="Calibri" w:hAnsi="Calibri"/>
          <w:noProof/>
          <w:sz w:val="22"/>
          <w:szCs w:val="22"/>
          <w:lang w:eastAsia="hu-HU"/>
        </w:rPr>
      </w:pPr>
      <w:del w:id="81" w:author="Egyetem" w:date="2018-11-13T19:07:00Z">
        <w:r w:rsidRPr="006D0D52" w:rsidDel="006D0D52">
          <w:rPr>
            <w:rStyle w:val="Hiperhivatkozs"/>
            <w:noProof/>
            <w:rPrChange w:id="82" w:author="Egyetem" w:date="2018-11-13T19:07:00Z">
              <w:rPr>
                <w:rStyle w:val="Hiperhivatkozs"/>
                <w:noProof/>
              </w:rPr>
            </w:rPrChange>
          </w:rPr>
          <w:delText>1.1 Áttekintés</w:delText>
        </w:r>
        <w:r w:rsidDel="006D0D52">
          <w:rPr>
            <w:noProof/>
            <w:webHidden/>
          </w:rPr>
          <w:tab/>
          <w:delText>8</w:delText>
        </w:r>
      </w:del>
    </w:p>
    <w:p w:rsidR="00364F7F" w:rsidRPr="00364F7F" w:rsidDel="006D0D52" w:rsidRDefault="00364F7F" w:rsidP="00364F7F">
      <w:pPr>
        <w:pStyle w:val="TJ2"/>
        <w:tabs>
          <w:tab w:val="right" w:leader="dot" w:pos="8494"/>
        </w:tabs>
        <w:rPr>
          <w:del w:id="83" w:author="Egyetem" w:date="2018-11-13T19:07:00Z"/>
          <w:rFonts w:ascii="Calibri" w:hAnsi="Calibri"/>
          <w:noProof/>
          <w:sz w:val="22"/>
          <w:szCs w:val="22"/>
          <w:lang w:eastAsia="hu-HU"/>
        </w:rPr>
      </w:pPr>
      <w:del w:id="84" w:author="Egyetem" w:date="2018-11-13T19:07:00Z">
        <w:r w:rsidRPr="006D0D52" w:rsidDel="006D0D52">
          <w:rPr>
            <w:rStyle w:val="Hiperhivatkozs"/>
            <w:noProof/>
            <w:rPrChange w:id="85" w:author="Egyetem" w:date="2018-11-13T19:07:00Z">
              <w:rPr>
                <w:rStyle w:val="Hiperhivatkozs"/>
                <w:noProof/>
              </w:rPr>
            </w:rPrChange>
          </w:rPr>
          <w:delText>1.2 Felépítés</w:delText>
        </w:r>
        <w:r w:rsidDel="006D0D52">
          <w:rPr>
            <w:noProof/>
            <w:webHidden/>
          </w:rPr>
          <w:tab/>
          <w:delText>8</w:delText>
        </w:r>
      </w:del>
    </w:p>
    <w:p w:rsidR="00364F7F" w:rsidRPr="00364F7F" w:rsidDel="006D0D52" w:rsidRDefault="00364F7F" w:rsidP="00364F7F">
      <w:pPr>
        <w:pStyle w:val="TJ3"/>
        <w:tabs>
          <w:tab w:val="right" w:leader="dot" w:pos="8494"/>
        </w:tabs>
        <w:rPr>
          <w:del w:id="86" w:author="Egyetem" w:date="2018-11-13T19:07:00Z"/>
          <w:rFonts w:ascii="Calibri" w:hAnsi="Calibri"/>
          <w:noProof/>
          <w:sz w:val="22"/>
          <w:szCs w:val="22"/>
          <w:lang w:eastAsia="hu-HU"/>
        </w:rPr>
      </w:pPr>
      <w:del w:id="87" w:author="Egyetem" w:date="2018-11-13T19:07:00Z">
        <w:r w:rsidRPr="006D0D52" w:rsidDel="006D0D52">
          <w:rPr>
            <w:rStyle w:val="Hiperhivatkozs"/>
            <w:noProof/>
            <w:rPrChange w:id="88" w:author="Egyetem" w:date="2018-11-13T19:07:00Z">
              <w:rPr>
                <w:rStyle w:val="Hiperhivatkozs"/>
                <w:noProof/>
              </w:rPr>
            </w:rPrChange>
          </w:rPr>
          <w:delText>1.2.1 Entity és Architecture</w:delText>
        </w:r>
        <w:r w:rsidDel="006D0D52">
          <w:rPr>
            <w:noProof/>
            <w:webHidden/>
          </w:rPr>
          <w:tab/>
          <w:delText>8</w:delText>
        </w:r>
      </w:del>
    </w:p>
    <w:p w:rsidR="00364F7F" w:rsidRPr="00364F7F" w:rsidDel="006D0D52" w:rsidRDefault="00364F7F" w:rsidP="00364F7F">
      <w:pPr>
        <w:pStyle w:val="TJ3"/>
        <w:tabs>
          <w:tab w:val="right" w:leader="dot" w:pos="8494"/>
        </w:tabs>
        <w:rPr>
          <w:del w:id="89" w:author="Egyetem" w:date="2018-11-13T19:07:00Z"/>
          <w:rFonts w:ascii="Calibri" w:hAnsi="Calibri"/>
          <w:noProof/>
          <w:sz w:val="22"/>
          <w:szCs w:val="22"/>
          <w:lang w:eastAsia="hu-HU"/>
        </w:rPr>
      </w:pPr>
      <w:del w:id="90" w:author="Egyetem" w:date="2018-11-13T19:07:00Z">
        <w:r w:rsidRPr="006D0D52" w:rsidDel="006D0D52">
          <w:rPr>
            <w:rStyle w:val="Hiperhivatkozs"/>
            <w:noProof/>
            <w:rPrChange w:id="91" w:author="Egyetem" w:date="2018-11-13T19:07:00Z">
              <w:rPr>
                <w:rStyle w:val="Hiperhivatkozs"/>
                <w:noProof/>
              </w:rPr>
            </w:rPrChange>
          </w:rPr>
          <w:delText>1.2.2 Pédányosítás</w:delText>
        </w:r>
        <w:r w:rsidDel="006D0D52">
          <w:rPr>
            <w:noProof/>
            <w:webHidden/>
          </w:rPr>
          <w:tab/>
          <w:delText>9</w:delText>
        </w:r>
      </w:del>
    </w:p>
    <w:p w:rsidR="00364F7F" w:rsidRPr="00364F7F" w:rsidDel="006D0D52" w:rsidRDefault="00364F7F" w:rsidP="00364F7F">
      <w:pPr>
        <w:pStyle w:val="TJ3"/>
        <w:tabs>
          <w:tab w:val="right" w:leader="dot" w:pos="8494"/>
        </w:tabs>
        <w:rPr>
          <w:del w:id="92" w:author="Egyetem" w:date="2018-11-13T19:07:00Z"/>
          <w:rFonts w:ascii="Calibri" w:hAnsi="Calibri"/>
          <w:noProof/>
          <w:sz w:val="22"/>
          <w:szCs w:val="22"/>
          <w:lang w:eastAsia="hu-HU"/>
        </w:rPr>
      </w:pPr>
      <w:del w:id="93" w:author="Egyetem" w:date="2018-11-13T19:07:00Z">
        <w:r w:rsidRPr="006D0D52" w:rsidDel="006D0D52">
          <w:rPr>
            <w:rStyle w:val="Hiperhivatkozs"/>
            <w:noProof/>
            <w:rPrChange w:id="94" w:author="Egyetem" w:date="2018-11-13T19:07:00Z">
              <w:rPr>
                <w:rStyle w:val="Hiperhivatkozs"/>
                <w:noProof/>
              </w:rPr>
            </w:rPrChange>
          </w:rPr>
          <w:delText>1.2.3 Főbb adattípusok és konstansok</w:delText>
        </w:r>
        <w:r w:rsidDel="006D0D52">
          <w:rPr>
            <w:noProof/>
            <w:webHidden/>
          </w:rPr>
          <w:tab/>
          <w:delText>9</w:delText>
        </w:r>
      </w:del>
    </w:p>
    <w:p w:rsidR="00364F7F" w:rsidRPr="00364F7F" w:rsidDel="006D0D52" w:rsidRDefault="00364F7F" w:rsidP="00364F7F">
      <w:pPr>
        <w:pStyle w:val="TJ3"/>
        <w:tabs>
          <w:tab w:val="right" w:leader="dot" w:pos="8494"/>
        </w:tabs>
        <w:rPr>
          <w:del w:id="95" w:author="Egyetem" w:date="2018-11-13T19:07:00Z"/>
          <w:rFonts w:ascii="Calibri" w:hAnsi="Calibri"/>
          <w:noProof/>
          <w:sz w:val="22"/>
          <w:szCs w:val="22"/>
          <w:lang w:eastAsia="hu-HU"/>
        </w:rPr>
      </w:pPr>
      <w:del w:id="96" w:author="Egyetem" w:date="2018-11-13T19:07:00Z">
        <w:r w:rsidRPr="006D0D52" w:rsidDel="006D0D52">
          <w:rPr>
            <w:rStyle w:val="Hiperhivatkozs"/>
            <w:noProof/>
            <w:rPrChange w:id="97" w:author="Egyetem" w:date="2018-11-13T19:07:00Z">
              <w:rPr>
                <w:rStyle w:val="Hiperhivatkozs"/>
                <w:noProof/>
              </w:rPr>
            </w:rPrChange>
          </w:rPr>
          <w:delText>1.2.4 Signal</w:delText>
        </w:r>
        <w:r w:rsidDel="006D0D52">
          <w:rPr>
            <w:noProof/>
            <w:webHidden/>
          </w:rPr>
          <w:tab/>
          <w:delText>10</w:delText>
        </w:r>
      </w:del>
    </w:p>
    <w:p w:rsidR="00364F7F" w:rsidRPr="00364F7F" w:rsidDel="006D0D52" w:rsidRDefault="00364F7F" w:rsidP="00364F7F">
      <w:pPr>
        <w:pStyle w:val="TJ3"/>
        <w:tabs>
          <w:tab w:val="right" w:leader="dot" w:pos="8494"/>
        </w:tabs>
        <w:rPr>
          <w:del w:id="98" w:author="Egyetem" w:date="2018-11-13T19:07:00Z"/>
          <w:rFonts w:ascii="Calibri" w:hAnsi="Calibri"/>
          <w:noProof/>
          <w:sz w:val="22"/>
          <w:szCs w:val="22"/>
          <w:lang w:eastAsia="hu-HU"/>
        </w:rPr>
      </w:pPr>
      <w:del w:id="99" w:author="Egyetem" w:date="2018-11-13T19:07:00Z">
        <w:r w:rsidRPr="006D0D52" w:rsidDel="006D0D52">
          <w:rPr>
            <w:rStyle w:val="Hiperhivatkozs"/>
            <w:noProof/>
            <w:rPrChange w:id="100" w:author="Egyetem" w:date="2018-11-13T19:07:00Z">
              <w:rPr>
                <w:rStyle w:val="Hiperhivatkozs"/>
                <w:noProof/>
              </w:rPr>
            </w:rPrChange>
          </w:rPr>
          <w:delText>1.2.5 Processek</w:delText>
        </w:r>
        <w:r w:rsidDel="006D0D52">
          <w:rPr>
            <w:noProof/>
            <w:webHidden/>
          </w:rPr>
          <w:tab/>
          <w:delText>10</w:delText>
        </w:r>
      </w:del>
    </w:p>
    <w:p w:rsidR="00364F7F" w:rsidRPr="00364F7F" w:rsidDel="006D0D52" w:rsidRDefault="00364F7F" w:rsidP="00364F7F">
      <w:pPr>
        <w:pStyle w:val="TJ1"/>
        <w:tabs>
          <w:tab w:val="left" w:pos="482"/>
        </w:tabs>
        <w:rPr>
          <w:del w:id="101" w:author="Egyetem" w:date="2018-11-13T19:07:00Z"/>
          <w:rFonts w:ascii="Calibri" w:hAnsi="Calibri"/>
          <w:b w:val="0"/>
          <w:noProof/>
          <w:sz w:val="22"/>
          <w:szCs w:val="22"/>
          <w:lang w:eastAsia="hu-HU"/>
        </w:rPr>
      </w:pPr>
      <w:del w:id="102" w:author="Egyetem" w:date="2018-11-13T19:07:00Z">
        <w:r w:rsidRPr="006D0D52" w:rsidDel="006D0D52">
          <w:rPr>
            <w:rStyle w:val="Hiperhivatkozs"/>
            <w:noProof/>
            <w:rPrChange w:id="103" w:author="Egyetem" w:date="2018-11-13T19:07:00Z">
              <w:rPr>
                <w:rStyle w:val="Hiperhivatkozs"/>
                <w:noProof/>
              </w:rPr>
            </w:rPrChange>
          </w:rPr>
          <w:delText>3.</w:delText>
        </w:r>
        <w:r w:rsidRPr="00364F7F" w:rsidDel="006D0D52">
          <w:rPr>
            <w:rFonts w:ascii="Calibri" w:hAnsi="Calibri"/>
            <w:b w:val="0"/>
            <w:noProof/>
            <w:sz w:val="22"/>
            <w:szCs w:val="22"/>
            <w:lang w:eastAsia="hu-HU"/>
          </w:rPr>
          <w:tab/>
        </w:r>
        <w:r w:rsidRPr="006D0D52" w:rsidDel="006D0D52">
          <w:rPr>
            <w:rStyle w:val="Hiperhivatkozs"/>
            <w:noProof/>
            <w:rPrChange w:id="104" w:author="Egyetem" w:date="2018-11-13T19:07:00Z">
              <w:rPr>
                <w:rStyle w:val="Hiperhivatkozs"/>
                <w:noProof/>
              </w:rPr>
            </w:rPrChange>
          </w:rPr>
          <w:delText>Eclipse alapú modellezési technológiák</w:delText>
        </w:r>
        <w:r w:rsidDel="006D0D52">
          <w:rPr>
            <w:noProof/>
            <w:webHidden/>
          </w:rPr>
          <w:tab/>
          <w:delText>11</w:delText>
        </w:r>
      </w:del>
    </w:p>
    <w:p w:rsidR="00364F7F" w:rsidRPr="00364F7F" w:rsidDel="006D0D52" w:rsidRDefault="00364F7F" w:rsidP="00364F7F">
      <w:pPr>
        <w:pStyle w:val="TJ2"/>
        <w:tabs>
          <w:tab w:val="right" w:leader="dot" w:pos="8494"/>
        </w:tabs>
        <w:rPr>
          <w:del w:id="105" w:author="Egyetem" w:date="2018-11-13T19:07:00Z"/>
          <w:rFonts w:ascii="Calibri" w:hAnsi="Calibri"/>
          <w:noProof/>
          <w:sz w:val="22"/>
          <w:szCs w:val="22"/>
          <w:lang w:eastAsia="hu-HU"/>
        </w:rPr>
      </w:pPr>
      <w:del w:id="106" w:author="Egyetem" w:date="2018-11-13T19:07:00Z">
        <w:r w:rsidRPr="006D0D52" w:rsidDel="006D0D52">
          <w:rPr>
            <w:rStyle w:val="Hiperhivatkozs"/>
            <w:noProof/>
            <w:rPrChange w:id="107" w:author="Egyetem" w:date="2018-11-13T19:07:00Z">
              <w:rPr>
                <w:rStyle w:val="Hiperhivatkozs"/>
                <w:noProof/>
              </w:rPr>
            </w:rPrChange>
          </w:rPr>
          <w:delText>1.3 Eclipse foundation</w:delText>
        </w:r>
        <w:r w:rsidDel="006D0D52">
          <w:rPr>
            <w:noProof/>
            <w:webHidden/>
          </w:rPr>
          <w:tab/>
          <w:delText>11</w:delText>
        </w:r>
      </w:del>
    </w:p>
    <w:p w:rsidR="00364F7F" w:rsidRPr="00364F7F" w:rsidDel="006D0D52" w:rsidRDefault="00364F7F" w:rsidP="00364F7F">
      <w:pPr>
        <w:pStyle w:val="TJ2"/>
        <w:tabs>
          <w:tab w:val="right" w:leader="dot" w:pos="8494"/>
        </w:tabs>
        <w:rPr>
          <w:del w:id="108" w:author="Egyetem" w:date="2018-11-13T19:07:00Z"/>
          <w:rFonts w:ascii="Calibri" w:hAnsi="Calibri"/>
          <w:noProof/>
          <w:sz w:val="22"/>
          <w:szCs w:val="22"/>
          <w:lang w:eastAsia="hu-HU"/>
        </w:rPr>
      </w:pPr>
      <w:del w:id="109" w:author="Egyetem" w:date="2018-11-13T19:07:00Z">
        <w:r w:rsidRPr="006D0D52" w:rsidDel="006D0D52">
          <w:rPr>
            <w:rStyle w:val="Hiperhivatkozs"/>
            <w:noProof/>
            <w:rPrChange w:id="110" w:author="Egyetem" w:date="2018-11-13T19:07:00Z">
              <w:rPr>
                <w:rStyle w:val="Hiperhivatkozs"/>
                <w:noProof/>
              </w:rPr>
            </w:rPrChange>
          </w:rPr>
          <w:delText>1.4 Eclipse project</w:delText>
        </w:r>
        <w:r w:rsidDel="006D0D52">
          <w:rPr>
            <w:noProof/>
            <w:webHidden/>
          </w:rPr>
          <w:tab/>
          <w:delText>11</w:delText>
        </w:r>
      </w:del>
    </w:p>
    <w:p w:rsidR="00364F7F" w:rsidRPr="00364F7F" w:rsidDel="006D0D52" w:rsidRDefault="00364F7F" w:rsidP="00364F7F">
      <w:pPr>
        <w:pStyle w:val="TJ2"/>
        <w:tabs>
          <w:tab w:val="right" w:leader="dot" w:pos="8494"/>
        </w:tabs>
        <w:rPr>
          <w:del w:id="111" w:author="Egyetem" w:date="2018-11-13T19:07:00Z"/>
          <w:rFonts w:ascii="Calibri" w:hAnsi="Calibri"/>
          <w:noProof/>
          <w:sz w:val="22"/>
          <w:szCs w:val="22"/>
          <w:lang w:eastAsia="hu-HU"/>
        </w:rPr>
      </w:pPr>
      <w:del w:id="112" w:author="Egyetem" w:date="2018-11-13T19:07:00Z">
        <w:r w:rsidRPr="006D0D52" w:rsidDel="006D0D52">
          <w:rPr>
            <w:rStyle w:val="Hiperhivatkozs"/>
            <w:noProof/>
            <w:rPrChange w:id="113" w:author="Egyetem" w:date="2018-11-13T19:07:00Z">
              <w:rPr>
                <w:rStyle w:val="Hiperhivatkozs"/>
                <w:noProof/>
              </w:rPr>
            </w:rPrChange>
          </w:rPr>
          <w:delText>1.5 Eclipse platform</w:delText>
        </w:r>
        <w:r w:rsidDel="006D0D52">
          <w:rPr>
            <w:noProof/>
            <w:webHidden/>
          </w:rPr>
          <w:tab/>
          <w:delText>11</w:delText>
        </w:r>
      </w:del>
    </w:p>
    <w:p w:rsidR="00364F7F" w:rsidRPr="00364F7F" w:rsidDel="006D0D52" w:rsidRDefault="00364F7F" w:rsidP="00364F7F">
      <w:pPr>
        <w:pStyle w:val="TJ2"/>
        <w:tabs>
          <w:tab w:val="right" w:leader="dot" w:pos="8494"/>
        </w:tabs>
        <w:rPr>
          <w:del w:id="114" w:author="Egyetem" w:date="2018-11-13T19:07:00Z"/>
          <w:rFonts w:ascii="Calibri" w:hAnsi="Calibri"/>
          <w:noProof/>
          <w:sz w:val="22"/>
          <w:szCs w:val="22"/>
          <w:lang w:eastAsia="hu-HU"/>
        </w:rPr>
      </w:pPr>
      <w:del w:id="115" w:author="Egyetem" w:date="2018-11-13T19:07:00Z">
        <w:r w:rsidRPr="006D0D52" w:rsidDel="006D0D52">
          <w:rPr>
            <w:rStyle w:val="Hiperhivatkozs"/>
            <w:noProof/>
            <w:rPrChange w:id="116" w:author="Egyetem" w:date="2018-11-13T19:07:00Z">
              <w:rPr>
                <w:rStyle w:val="Hiperhivatkozs"/>
                <w:noProof/>
              </w:rPr>
            </w:rPrChange>
          </w:rPr>
          <w:delText>1.6 Eclipse Modeling Framework</w:delText>
        </w:r>
        <w:r w:rsidDel="006D0D52">
          <w:rPr>
            <w:noProof/>
            <w:webHidden/>
          </w:rPr>
          <w:tab/>
          <w:delText>11</w:delText>
        </w:r>
      </w:del>
    </w:p>
    <w:p w:rsidR="00364F7F" w:rsidRPr="00364F7F" w:rsidDel="006D0D52" w:rsidRDefault="00364F7F" w:rsidP="00364F7F">
      <w:pPr>
        <w:pStyle w:val="TJ1"/>
        <w:tabs>
          <w:tab w:val="left" w:pos="482"/>
        </w:tabs>
        <w:rPr>
          <w:del w:id="117" w:author="Egyetem" w:date="2018-11-13T19:07:00Z"/>
          <w:rFonts w:ascii="Calibri" w:hAnsi="Calibri"/>
          <w:b w:val="0"/>
          <w:noProof/>
          <w:sz w:val="22"/>
          <w:szCs w:val="22"/>
          <w:lang w:eastAsia="hu-HU"/>
        </w:rPr>
      </w:pPr>
      <w:del w:id="118" w:author="Egyetem" w:date="2018-11-13T19:07:00Z">
        <w:r w:rsidRPr="006D0D52" w:rsidDel="006D0D52">
          <w:rPr>
            <w:rStyle w:val="Hiperhivatkozs"/>
            <w:noProof/>
            <w:rPrChange w:id="119" w:author="Egyetem" w:date="2018-11-13T19:07:00Z">
              <w:rPr>
                <w:rStyle w:val="Hiperhivatkozs"/>
                <w:noProof/>
              </w:rPr>
            </w:rPrChange>
          </w:rPr>
          <w:delText>4.</w:delText>
        </w:r>
        <w:r w:rsidRPr="00364F7F" w:rsidDel="006D0D52">
          <w:rPr>
            <w:rFonts w:ascii="Calibri" w:hAnsi="Calibri"/>
            <w:b w:val="0"/>
            <w:noProof/>
            <w:sz w:val="22"/>
            <w:szCs w:val="22"/>
            <w:lang w:eastAsia="hu-HU"/>
          </w:rPr>
          <w:tab/>
        </w:r>
        <w:r w:rsidRPr="006D0D52" w:rsidDel="006D0D52">
          <w:rPr>
            <w:rStyle w:val="Hiperhivatkozs"/>
            <w:noProof/>
            <w:rPrChange w:id="120" w:author="Egyetem" w:date="2018-11-13T19:07:00Z">
              <w:rPr>
                <w:rStyle w:val="Hiperhivatkozs"/>
                <w:noProof/>
              </w:rPr>
            </w:rPrChange>
          </w:rPr>
          <w:delText>Template nyelvek</w:delText>
        </w:r>
        <w:r w:rsidDel="006D0D52">
          <w:rPr>
            <w:noProof/>
            <w:webHidden/>
          </w:rPr>
          <w:tab/>
          <w:delText>12</w:delText>
        </w:r>
      </w:del>
    </w:p>
    <w:p w:rsidR="00364F7F" w:rsidRPr="00364F7F" w:rsidDel="006D0D52" w:rsidRDefault="00364F7F" w:rsidP="00364F7F">
      <w:pPr>
        <w:pStyle w:val="TJ1"/>
        <w:rPr>
          <w:del w:id="121" w:author="Egyetem" w:date="2018-11-13T19:07:00Z"/>
          <w:rFonts w:ascii="Calibri" w:hAnsi="Calibri"/>
          <w:b w:val="0"/>
          <w:noProof/>
          <w:sz w:val="22"/>
          <w:szCs w:val="22"/>
          <w:lang w:eastAsia="hu-HU"/>
        </w:rPr>
      </w:pPr>
      <w:del w:id="122" w:author="Egyetem" w:date="2018-11-13T19:07:00Z">
        <w:r w:rsidRPr="006D0D52" w:rsidDel="006D0D52">
          <w:rPr>
            <w:rStyle w:val="Hiperhivatkozs"/>
            <w:noProof/>
            <w:rPrChange w:id="123" w:author="Egyetem" w:date="2018-11-13T19:07:00Z">
              <w:rPr>
                <w:rStyle w:val="Hiperhivatkozs"/>
                <w:noProof/>
              </w:rPr>
            </w:rPrChange>
          </w:rPr>
          <w:delText>Irodalomjegyzék</w:delText>
        </w:r>
        <w:r w:rsidDel="006D0D52">
          <w:rPr>
            <w:noProof/>
            <w:webHidden/>
          </w:rPr>
          <w:tab/>
          <w:delText>13</w:delText>
        </w:r>
      </w:del>
    </w:p>
    <w:p w:rsidR="00364F7F" w:rsidRPr="00364F7F" w:rsidDel="006D0D52" w:rsidRDefault="00364F7F" w:rsidP="00364F7F">
      <w:pPr>
        <w:pStyle w:val="TJ1"/>
        <w:rPr>
          <w:del w:id="124" w:author="Egyetem" w:date="2018-11-13T19:07:00Z"/>
          <w:rFonts w:ascii="Calibri" w:hAnsi="Calibri"/>
          <w:b w:val="0"/>
          <w:noProof/>
          <w:sz w:val="22"/>
          <w:szCs w:val="22"/>
          <w:lang w:eastAsia="hu-HU"/>
        </w:rPr>
      </w:pPr>
      <w:del w:id="125" w:author="Egyetem" w:date="2018-11-13T19:07:00Z">
        <w:r w:rsidRPr="006D0D52" w:rsidDel="006D0D52">
          <w:rPr>
            <w:rStyle w:val="Hiperhivatkozs"/>
            <w:noProof/>
            <w:rPrChange w:id="126" w:author="Egyetem" w:date="2018-11-13T19:07:00Z">
              <w:rPr>
                <w:rStyle w:val="Hiperhivatkozs"/>
                <w:noProof/>
              </w:rPr>
            </w:rPrChange>
          </w:rPr>
          <w:delText>Függelék</w:delText>
        </w:r>
        <w:r w:rsidDel="006D0D52">
          <w:rPr>
            <w:noProof/>
            <w:webHidden/>
          </w:rPr>
          <w:tab/>
          <w:delText>14</w:delText>
        </w:r>
      </w:del>
    </w:p>
    <w:p w:rsidR="00364F7F" w:rsidRDefault="00364F7F" w:rsidP="00364F7F">
      <w:r>
        <w:rPr>
          <w:b/>
          <w:bCs/>
        </w:rPr>
        <w:fldChar w:fldCharType="end"/>
      </w:r>
    </w:p>
    <w:p w:rsidR="00364F7F" w:rsidRPr="00B50CAA" w:rsidRDefault="00364F7F" w:rsidP="00364F7F">
      <w:pPr>
        <w:pStyle w:val="Kpalrs"/>
      </w:pPr>
    </w:p>
    <w:p w:rsidR="00364F7F" w:rsidRPr="00B50CAA" w:rsidRDefault="00364F7F" w:rsidP="00364F7F">
      <w:pPr>
        <w:pStyle w:val="Nyilatkozatcm"/>
      </w:pPr>
      <w:r w:rsidRPr="00B50CAA">
        <w:t>Hallgatói nyilatkozat</w:t>
      </w:r>
    </w:p>
    <w:p w:rsidR="00364F7F" w:rsidRDefault="00364F7F" w:rsidP="00364F7F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D0D52">
        <w:rPr>
          <w:b/>
          <w:bCs/>
          <w:noProof/>
        </w:rPr>
        <w:t>Kovácsvölgyi Dávid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:rsidR="00364F7F" w:rsidRPr="00EE1A1F" w:rsidRDefault="00364F7F" w:rsidP="00364F7F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eltelte után válik hozzáférhetővé.</w:t>
      </w:r>
    </w:p>
    <w:p w:rsidR="00364F7F" w:rsidRPr="00B50CAA" w:rsidRDefault="00364F7F" w:rsidP="00364F7F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6D0D52">
        <w:rPr>
          <w:noProof/>
        </w:rPr>
        <w:t>2018. 11. 13.</w:t>
      </w:r>
      <w:r w:rsidRPr="00B50CAA">
        <w:fldChar w:fldCharType="end"/>
      </w:r>
    </w:p>
    <w:p w:rsidR="00364F7F" w:rsidRDefault="00364F7F" w:rsidP="00364F7F">
      <w:pPr>
        <w:pStyle w:val="Nyilatkozatalrs"/>
      </w:pPr>
      <w:r>
        <w:tab/>
        <w:t>...…………………………………………….</w:t>
      </w:r>
    </w:p>
    <w:p w:rsidR="00364F7F" w:rsidRDefault="00364F7F" w:rsidP="00364F7F">
      <w:pPr>
        <w:pStyle w:val="Nyilatkozatalrs"/>
      </w:pPr>
      <w:r>
        <w:tab/>
      </w:r>
      <w:r>
        <w:fldChar w:fldCharType="begin"/>
      </w:r>
      <w:r>
        <w:instrText xml:space="preserve"> AUTHOR   \* MERGEFORMAT </w:instrText>
      </w:r>
      <w:r>
        <w:fldChar w:fldCharType="separate"/>
      </w:r>
      <w:r w:rsidR="006D0D52">
        <w:t>Kovácsvölgyi Dávid</w:t>
      </w:r>
      <w:r>
        <w:fldChar w:fldCharType="end"/>
      </w:r>
    </w:p>
    <w:p w:rsidR="00364F7F" w:rsidRPr="00B50CAA" w:rsidRDefault="00364F7F" w:rsidP="00364F7F">
      <w:pPr>
        <w:pStyle w:val="Nyilatkozatszveg"/>
      </w:pPr>
    </w:p>
    <w:p w:rsidR="00364F7F" w:rsidRPr="00B50CAA" w:rsidRDefault="00364F7F" w:rsidP="00364F7F">
      <w:pPr>
        <w:sectPr w:rsidR="00364F7F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:rsidR="00364F7F" w:rsidRDefault="00364F7F" w:rsidP="00364F7F">
      <w:pPr>
        <w:pStyle w:val="Fejezetcimszmozsnlkl"/>
      </w:pPr>
      <w:bookmarkStart w:id="127" w:name="_Toc529899395"/>
      <w:r w:rsidRPr="00B50CAA">
        <w:t>Összefoglaló</w:t>
      </w:r>
      <w:bookmarkEnd w:id="127"/>
    </w:p>
    <w:p w:rsidR="00364F7F" w:rsidRDefault="00364F7F" w:rsidP="00364F7F">
      <w:bookmarkStart w:id="128" w:name="_Hlk529902084"/>
      <w:r>
        <w:t xml:space="preserve">Egyre nagyobb az igény, hogy általános célú, magas szintű programozási nyelvekből is lehessen hardvert szintetizálni, minimális beavatkozással. A magas szintű szintézis (HLS,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) sok esetben gyorsabb és kevesebb költségekkel járó hardverfejlesztést tesz lehetővé.</w:t>
      </w:r>
    </w:p>
    <w:p w:rsidR="00364F7F" w:rsidRDefault="00364F7F" w:rsidP="006D0D52">
      <w:r>
        <w:t xml:space="preserve">Ilyen rendszer az Irányítástechnika és Informatika Tanszéken fejlesztett </w:t>
      </w:r>
      <w:proofErr w:type="spellStart"/>
      <w:r>
        <w:t>PipeComp</w:t>
      </w:r>
      <w:proofErr w:type="spellEnd"/>
      <w:r>
        <w:t xml:space="preserve">, amely magas szintű nyelvekből hardverleírást generál. A </w:t>
      </w:r>
      <w:proofErr w:type="spellStart"/>
      <w:r>
        <w:t>PipeComp</w:t>
      </w:r>
      <w:proofErr w:type="spellEnd"/>
      <w:r>
        <w:t xml:space="preserve"> programozási nyelveket feldolgozó frontendekből és hardverleírást generáló backendekből áll. A </w:t>
      </w:r>
      <w:proofErr w:type="spellStart"/>
      <w:r>
        <w:t>PipeComp</w:t>
      </w:r>
      <w:proofErr w:type="spellEnd"/>
      <w:r>
        <w:t xml:space="preserve"> köztes reprezentációja a HIG adatfolyamgráf.</w:t>
      </w:r>
    </w:p>
    <w:p w:rsidR="00364F7F" w:rsidRDefault="00364F7F" w:rsidP="006D0D52">
      <w:r>
        <w:t xml:space="preserve">A dolgozat témája a </w:t>
      </w:r>
      <w:proofErr w:type="spellStart"/>
      <w:r>
        <w:t>PipeComp</w:t>
      </w:r>
      <w:proofErr w:type="spellEnd"/>
      <w:r>
        <w:t xml:space="preserve"> részeként egy VHDL backend fejlesztése, ami HIG adatfolyamról fordít. A szoftver Java nyelven készült.</w:t>
      </w:r>
    </w:p>
    <w:p w:rsidR="00364F7F" w:rsidRPr="00905A11" w:rsidRDefault="00364F7F" w:rsidP="00364F7F">
      <w:r>
        <w:t xml:space="preserve">A dolgozatom ismerteti a VHDL hardver leírónyelv sajátosságait és kódgenerálásra alkalmas </w:t>
      </w:r>
      <w:proofErr w:type="spellStart"/>
      <w:r>
        <w:t>templatenyelveket</w:t>
      </w:r>
      <w:proofErr w:type="spellEnd"/>
      <w:r>
        <w:t xml:space="preserve"> továbbá bemutatja a HIG adatfolyamgráf modellezésére használt </w:t>
      </w:r>
      <w:proofErr w:type="spellStart"/>
      <w:r>
        <w:t>frameworkot</w:t>
      </w:r>
      <w:proofErr w:type="spellEnd"/>
      <w:r>
        <w:t>. Leírja a fejlesztendő szoftver pontos specifikációját, a szoftver tervezésének lépéseit, az implementáció fontosabb részleteit, és a szoftver tesztelésének lépéseit is bemutatja.</w:t>
      </w:r>
    </w:p>
    <w:p w:rsidR="00364F7F" w:rsidRDefault="00364F7F" w:rsidP="00364F7F">
      <w:pPr>
        <w:pStyle w:val="Fejezetcimszmozsnlkl"/>
      </w:pPr>
      <w:bookmarkStart w:id="129" w:name="_Toc529899396"/>
      <w:bookmarkEnd w:id="128"/>
      <w:proofErr w:type="spellStart"/>
      <w:r w:rsidRPr="00B50CAA">
        <w:t>Abstract</w:t>
      </w:r>
      <w:bookmarkEnd w:id="129"/>
      <w:proofErr w:type="spellEnd"/>
    </w:p>
    <w:p w:rsidR="00364F7F" w:rsidDel="00144E30" w:rsidRDefault="00364F7F" w:rsidP="00364F7F">
      <w:pPr>
        <w:rPr>
          <w:del w:id="130" w:author="Egyetem" w:date="2018-11-13T19:11:00Z"/>
        </w:rPr>
      </w:pPr>
      <w:bookmarkStart w:id="131" w:name="_Hlk529902093"/>
      <w:proofErr w:type="spellStart"/>
      <w:r>
        <w:t>There</w:t>
      </w:r>
      <w:proofErr w:type="spellEnd"/>
      <w:r>
        <w:t xml:space="preserve"> is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harware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 The HLS (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) is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hardwaredevelopment</w:t>
      </w:r>
      <w:proofErr w:type="spellEnd"/>
      <w:r>
        <w:t xml:space="preserve"> in most </w:t>
      </w:r>
      <w:proofErr w:type="spellStart"/>
      <w:r>
        <w:t>cases</w:t>
      </w:r>
      <w:proofErr w:type="spellEnd"/>
      <w:r>
        <w:t>.</w:t>
      </w:r>
    </w:p>
    <w:p w:rsidR="00364F7F" w:rsidRDefault="00364F7F" w:rsidP="00364F7F"/>
    <w:p w:rsidR="00364F7F" w:rsidDel="00144E30" w:rsidRDefault="00364F7F" w:rsidP="00364F7F">
      <w:pPr>
        <w:rPr>
          <w:del w:id="132" w:author="Egyetem" w:date="2018-11-13T19:11:00Z"/>
        </w:rPr>
      </w:pP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PipeComp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Irányítástechnika és Informatika Tanszék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PipeComp</w:t>
      </w:r>
      <w:proofErr w:type="spellEnd"/>
      <w:r>
        <w:t xml:space="preserve"> has </w:t>
      </w:r>
      <w:proofErr w:type="spellStart"/>
      <w:r>
        <w:t>frontends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HIG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hardware </w:t>
      </w:r>
      <w:proofErr w:type="spellStart"/>
      <w:r>
        <w:t>definition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VHDL, </w:t>
      </w:r>
      <w:proofErr w:type="spellStart"/>
      <w:r>
        <w:t>Verilog</w:t>
      </w:r>
      <w:proofErr w:type="spellEnd"/>
      <w:r>
        <w:t>…</w:t>
      </w:r>
      <w:proofErr w:type="spellStart"/>
      <w:proofErr w:type="gramStart"/>
      <w:r>
        <w:t>etc</w:t>
      </w:r>
      <w:proofErr w:type="spellEnd"/>
      <w:r>
        <w:t xml:space="preserve">)  </w:t>
      </w:r>
      <w:proofErr w:type="spellStart"/>
      <w:r>
        <w:t>from</w:t>
      </w:r>
      <w:proofErr w:type="spellEnd"/>
      <w:proofErr w:type="gramEnd"/>
      <w:r>
        <w:t xml:space="preserve"> HIG.</w:t>
      </w:r>
    </w:p>
    <w:p w:rsidR="00364F7F" w:rsidRDefault="00364F7F" w:rsidP="00364F7F"/>
    <w:p w:rsidR="00364F7F" w:rsidDel="00144E30" w:rsidRDefault="00364F7F" w:rsidP="00364F7F">
      <w:pPr>
        <w:rPr>
          <w:del w:id="133" w:author="Egyetem" w:date="2018-11-13T19:11:00Z"/>
        </w:rPr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PipeComp</w:t>
      </w:r>
      <w:proofErr w:type="spellEnd"/>
      <w:r>
        <w:t xml:space="preserve"> backend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VHDL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The software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Java (and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java).</w:t>
      </w:r>
    </w:p>
    <w:p w:rsidR="00364F7F" w:rsidRDefault="00364F7F" w:rsidP="00364F7F"/>
    <w:p w:rsidR="00364F7F" w:rsidRPr="00905A11" w:rsidRDefault="00364F7F" w:rsidP="00364F7F"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VHDL hardware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modelling HIG,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364F7F" w:rsidRDefault="00364F7F" w:rsidP="006D0D52">
      <w:pPr>
        <w:pStyle w:val="Cmsor1"/>
      </w:pPr>
      <w:bookmarkStart w:id="134" w:name="_Toc529899397"/>
      <w:bookmarkEnd w:id="131"/>
      <w:r w:rsidRPr="00905A11">
        <w:t>Bevezetés</w:t>
      </w:r>
      <w:bookmarkEnd w:id="134"/>
    </w:p>
    <w:p w:rsidR="00A86A01" w:rsidDel="00144E30" w:rsidRDefault="000B332A" w:rsidP="00144E30">
      <w:pPr>
        <w:rPr>
          <w:del w:id="135" w:author="Egyetem" w:date="2018-11-13T19:15:00Z"/>
        </w:rPr>
        <w:pPrChange w:id="136" w:author="Egyetem" w:date="2018-11-13T19:15:00Z">
          <w:pPr/>
        </w:pPrChange>
      </w:pPr>
      <w:bookmarkStart w:id="137" w:name="_Hlk529902159"/>
      <w:r>
        <w:t>Mivel a kapuszintű tervezése egy áramkörnek lassú és nagy oda</w:t>
      </w:r>
      <w:r>
        <w:t>figyelést igényel,</w:t>
      </w:r>
      <w:r w:rsidR="00A41A0E">
        <w:t xml:space="preserve"> ezért rég óta foglalkoztatja a mérnököket, hogy </w:t>
      </w:r>
      <w:r>
        <w:t>a tervezést</w:t>
      </w:r>
      <w:r>
        <w:t xml:space="preserve"> egy magasabb absztrakciós szinten </w:t>
      </w:r>
      <w:r w:rsidR="00A41A0E">
        <w:t>tudják el</w:t>
      </w:r>
      <w:r>
        <w:t>végezni</w:t>
      </w:r>
      <w:r w:rsidR="000F4C03">
        <w:t xml:space="preserve">, ahol </w:t>
      </w:r>
      <w:r w:rsidR="000F4C03">
        <w:t xml:space="preserve">a </w:t>
      </w:r>
      <w:r>
        <w:t xml:space="preserve">rendszer </w:t>
      </w:r>
      <w:r w:rsidR="000D1A4E">
        <w:t>viselkedés</w:t>
      </w:r>
      <w:r>
        <w:t>é</w:t>
      </w:r>
      <w:r w:rsidR="000D1A4E">
        <w:t>t</w:t>
      </w:r>
      <w:r w:rsidR="00105A6D">
        <w:t xml:space="preserve"> </w:t>
      </w:r>
      <w:r w:rsidR="000F4C03">
        <w:t xml:space="preserve">legyenek </w:t>
      </w:r>
      <w:r w:rsidR="00105A6D">
        <w:t>képesek előírni</w:t>
      </w:r>
      <w:r w:rsidR="00A41A0E">
        <w:t>, és ebből</w:t>
      </w:r>
      <w:r w:rsidR="00105A6D">
        <w:t xml:space="preserve"> </w:t>
      </w:r>
      <w:r w:rsidR="00A41A0E">
        <w:t>hardverleírást generál</w:t>
      </w:r>
      <w:r w:rsidR="00105A6D">
        <w:t>ni</w:t>
      </w:r>
      <w:r w:rsidR="00105A6D">
        <w:t xml:space="preserve"> egy arra alkalmas fordító segítségével</w:t>
      </w:r>
      <w:r w:rsidR="00A41A0E">
        <w:t>.</w:t>
      </w:r>
      <w:r w:rsidR="00A55F68">
        <w:t xml:space="preserve"> Az első </w:t>
      </w:r>
      <w:r w:rsidR="00A55F68">
        <w:t>generáció</w:t>
      </w:r>
      <w:r w:rsidR="00521AC5">
        <w:t xml:space="preserve">t a </w:t>
      </w:r>
      <w:proofErr w:type="spellStart"/>
      <w:r w:rsidR="00521AC5">
        <w:t>Synopsys</w:t>
      </w:r>
      <w:proofErr w:type="spellEnd"/>
      <w:r w:rsidR="00521AC5">
        <w:t xml:space="preserve"> cég készítette el 1994-ben </w:t>
      </w:r>
      <w:proofErr w:type="spellStart"/>
      <w:r w:rsidR="00521AC5">
        <w:t>Behavior</w:t>
      </w:r>
      <w:r w:rsidR="00521AC5">
        <w:t>al</w:t>
      </w:r>
      <w:proofErr w:type="spellEnd"/>
      <w:r w:rsidR="00521AC5">
        <w:t xml:space="preserve"> </w:t>
      </w:r>
      <w:proofErr w:type="spellStart"/>
      <w:r w:rsidR="00521AC5">
        <w:t>Compiler</w:t>
      </w:r>
      <w:proofErr w:type="spellEnd"/>
      <w:r w:rsidR="00521AC5">
        <w:t xml:space="preserve"> néven, ami VHDL-t és </w:t>
      </w:r>
      <w:proofErr w:type="spellStart"/>
      <w:r w:rsidR="00521AC5">
        <w:t>Verilogot</w:t>
      </w:r>
      <w:proofErr w:type="spellEnd"/>
      <w:r w:rsidR="00521AC5">
        <w:t xml:space="preserve"> használt bemeneti nyelveként. </w:t>
      </w:r>
      <w:r w:rsidR="00E12DC8">
        <w:t>Viszont a</w:t>
      </w:r>
      <w:r w:rsidR="00E12DC8">
        <w:t xml:space="preserve">z </w:t>
      </w:r>
      <w:proofErr w:type="gramStart"/>
      <w:r w:rsidR="00E12DC8">
        <w:t>eszközök</w:t>
      </w:r>
      <w:proofErr w:type="gramEnd"/>
      <w:r w:rsidR="00E12DC8">
        <w:t xml:space="preserve"> amik</w:t>
      </w:r>
      <w:r w:rsidR="00E12DC8">
        <w:t xml:space="preserve"> viselkedést leíró VHDL</w:t>
      </w:r>
      <w:r w:rsidR="00E12DC8">
        <w:t>-t</w:t>
      </w:r>
      <w:r w:rsidR="00E12DC8">
        <w:t xml:space="preserve"> és </w:t>
      </w:r>
      <w:proofErr w:type="spellStart"/>
      <w:r w:rsidR="00E12DC8">
        <w:t>Verilog</w:t>
      </w:r>
      <w:r w:rsidR="00E12DC8">
        <w:t>ot</w:t>
      </w:r>
      <w:proofErr w:type="spellEnd"/>
      <w:r w:rsidR="00E12DC8">
        <w:t xml:space="preserve"> alkalmazták nem terjedtek el, mert a </w:t>
      </w:r>
      <w:r w:rsidR="00E12DC8">
        <w:t>nyelvek nem voltak alkalmasak magasszint</w:t>
      </w:r>
      <w:r w:rsidR="00E12DC8">
        <w:t>en való algoritmus leírásra</w:t>
      </w:r>
      <w:r w:rsidR="00E12DC8">
        <w:t>, ezért</w:t>
      </w:r>
      <w:r w:rsidR="00E12DC8">
        <w:t xml:space="preserve"> 2004-ben leállították </w:t>
      </w:r>
      <w:r w:rsidR="00E12DC8">
        <w:t xml:space="preserve">a </w:t>
      </w:r>
      <w:proofErr w:type="spellStart"/>
      <w:r w:rsidR="00E12DC8">
        <w:t>Behavioral</w:t>
      </w:r>
      <w:proofErr w:type="spellEnd"/>
      <w:r w:rsidR="00E12DC8">
        <w:t xml:space="preserve"> </w:t>
      </w:r>
      <w:proofErr w:type="spellStart"/>
      <w:r w:rsidR="00E12DC8">
        <w:t>Compiler</w:t>
      </w:r>
      <w:proofErr w:type="spellEnd"/>
      <w:r w:rsidR="00E12DC8">
        <w:t xml:space="preserve"> </w:t>
      </w:r>
      <w:proofErr w:type="spellStart"/>
      <w:r w:rsidR="00E12DC8">
        <w:t>támogatsát</w:t>
      </w:r>
      <w:proofErr w:type="spellEnd"/>
      <w:r w:rsidR="00E12DC8">
        <w:t xml:space="preserve"> és</w:t>
      </w:r>
      <w:r w:rsidR="00E12DC8">
        <w:t xml:space="preserve"> tovább fejlesztésé</w:t>
      </w:r>
      <w:r w:rsidR="00E12DC8">
        <w:t>t</w:t>
      </w:r>
      <w:r w:rsidR="002C4909">
        <w:t>.</w:t>
      </w:r>
      <w:r w:rsidR="002F47C8">
        <w:t xml:space="preserve"> Eközben megjelent az igény egy ténylegesen magas szintű nyelvet (</w:t>
      </w:r>
      <w:r w:rsidR="002F47C8">
        <w:t>pl. C-t</w:t>
      </w:r>
      <w:r w:rsidR="002F47C8">
        <w:t>)</w:t>
      </w:r>
      <w:r w:rsidR="002F47C8">
        <w:t xml:space="preserve"> használó </w:t>
      </w:r>
      <w:proofErr w:type="spellStart"/>
      <w:r w:rsidR="002F47C8">
        <w:t>szintézer</w:t>
      </w:r>
      <w:proofErr w:type="spellEnd"/>
      <w:r w:rsidR="002F47C8">
        <w:t xml:space="preserve"> kifejlesztésére</w:t>
      </w:r>
      <w:ins w:id="138" w:author="Egyetem" w:date="2018-11-13T19:13:00Z">
        <w:r w:rsidR="00144E30">
          <w:t xml:space="preserve">, ezt hívják </w:t>
        </w:r>
      </w:ins>
      <w:ins w:id="139" w:author="Egyetem" w:date="2018-11-13T19:14:00Z">
        <w:r w:rsidR="00144E30">
          <w:t>ma magas szintű szintézisnek.</w:t>
        </w:r>
      </w:ins>
      <w:bookmarkEnd w:id="137"/>
      <w:del w:id="140" w:author="Egyetem" w:date="2018-11-13T19:13:00Z">
        <w:r w:rsidR="00A86A01" w:rsidDel="00144E30">
          <w:delText xml:space="preserve">. </w:delText>
        </w:r>
      </w:del>
    </w:p>
    <w:p w:rsidR="00144E30" w:rsidRPr="00144E30" w:rsidRDefault="00A86A01" w:rsidP="00144E30">
      <w:pPr>
        <w:rPr>
          <w:rPrChange w:id="141" w:author="Egyetem" w:date="2018-11-13T19:11:00Z">
            <w:rPr/>
          </w:rPrChange>
        </w:rPr>
        <w:pPrChange w:id="142" w:author="Egyetem" w:date="2018-11-13T19:15:00Z">
          <w:pPr>
            <w:pStyle w:val="Cmsor2"/>
          </w:pPr>
        </w:pPrChange>
      </w:pPr>
      <w:bookmarkStart w:id="143" w:name="_Toc529899398"/>
      <w:del w:id="144" w:author="Egyetem" w:date="2018-11-13T19:15:00Z">
        <w:r w:rsidDel="00144E30">
          <w:delText>Magasszintű hardverszintézis</w:delText>
        </w:r>
        <w:bookmarkEnd w:id="143"/>
        <w:r w:rsidDel="00144E30">
          <w:delText xml:space="preserve"> </w:delText>
        </w:r>
      </w:del>
    </w:p>
    <w:p w:rsidR="00A86A01" w:rsidRDefault="00A86A01" w:rsidP="00A86A01">
      <w:pPr>
        <w:pStyle w:val="Cmsor2"/>
        <w:rPr>
          <w:ins w:id="145" w:author="Egyetem" w:date="2018-11-13T19:15:00Z"/>
        </w:rPr>
      </w:pPr>
      <w:bookmarkStart w:id="146" w:name="_Toc529899399"/>
      <w:proofErr w:type="spellStart"/>
      <w:r>
        <w:t>PipeComp</w:t>
      </w:r>
      <w:proofErr w:type="spellEnd"/>
      <w:r>
        <w:t xml:space="preserve"> keretrendszer</w:t>
      </w:r>
      <w:bookmarkEnd w:id="146"/>
    </w:p>
    <w:p w:rsidR="00F801B2" w:rsidRDefault="00144E30" w:rsidP="00834E01">
      <w:pPr>
        <w:rPr>
          <w:ins w:id="147" w:author="Egyetem" w:date="2018-11-13T19:21:00Z"/>
        </w:rPr>
        <w:pPrChange w:id="148" w:author="Egyetem" w:date="2018-11-13T19:39:00Z">
          <w:pPr/>
        </w:pPrChange>
      </w:pPr>
      <w:bookmarkStart w:id="149" w:name="_Hlk529902182"/>
      <w:ins w:id="150" w:author="Egyetem" w:date="2018-11-13T19:15:00Z">
        <w:r>
          <w:t xml:space="preserve">A BME IIT tanszékén folyó HLS projekt </w:t>
        </w:r>
      </w:ins>
      <w:ins w:id="151" w:author="Egyetem" w:date="2018-11-13T19:16:00Z">
        <w:r>
          <w:t xml:space="preserve">célja pont egy ilyen magasszintű szintézis keretrendszer megalkotása. Ennek neve a </w:t>
        </w:r>
        <w:proofErr w:type="spellStart"/>
        <w:r>
          <w:t>PipeComp</w:t>
        </w:r>
      </w:ins>
      <w:proofErr w:type="spellEnd"/>
      <w:ins w:id="152" w:author="Egyetem" w:date="2018-11-13T19:30:00Z">
        <w:r w:rsidR="00814B1A">
          <w:fldChar w:fldCharType="begin"/>
        </w:r>
        <w:r w:rsidR="00814B1A">
          <w:instrText xml:space="preserve"> REF _Ref529900730 \n \h </w:instrText>
        </w:r>
      </w:ins>
      <w:r w:rsidR="00814B1A">
        <w:fldChar w:fldCharType="separate"/>
      </w:r>
      <w:ins w:id="153" w:author="Egyetem" w:date="2018-11-13T19:30:00Z">
        <w:r w:rsidR="00814B1A">
          <w:t>[7]</w:t>
        </w:r>
        <w:r w:rsidR="00814B1A">
          <w:fldChar w:fldCharType="end"/>
        </w:r>
      </w:ins>
      <w:ins w:id="154" w:author="Egyetem" w:date="2018-11-13T19:17:00Z">
        <w:r>
          <w:t>, ami a sok bemeneti és kimeneti nyelv és formátum támogatása érdekében</w:t>
        </w:r>
      </w:ins>
      <w:ins w:id="155" w:author="Egyetem" w:date="2018-11-13T19:18:00Z">
        <w:r>
          <w:t xml:space="preserve"> 3 rétegű</w:t>
        </w:r>
        <w:r w:rsidRPr="00144E30">
          <w:t xml:space="preserve"> architektúr</w:t>
        </w:r>
        <w:r>
          <w:t>át való</w:t>
        </w:r>
        <w:r w:rsidR="00332498">
          <w:t>sít meg</w:t>
        </w:r>
      </w:ins>
      <w:ins w:id="156" w:author="Egyetem" w:date="2018-11-13T19:25:00Z">
        <w:r w:rsidR="00332498">
          <w:t xml:space="preserve"> (</w:t>
        </w:r>
        <w:r w:rsidR="00332498">
          <w:fldChar w:fldCharType="begin"/>
        </w:r>
        <w:r w:rsidR="00332498">
          <w:instrText xml:space="preserve"> REF _Ref529900458 \h </w:instrText>
        </w:r>
      </w:ins>
      <w:r w:rsidR="00332498">
        <w:fldChar w:fldCharType="separate"/>
      </w:r>
      <w:ins w:id="157" w:author="Egyetem" w:date="2018-11-13T19:25:00Z">
        <w:r w:rsidR="00332498">
          <w:rPr>
            <w:noProof/>
          </w:rPr>
          <w:t>1</w:t>
        </w:r>
        <w:r w:rsidR="00332498">
          <w:noBreakHyphen/>
        </w:r>
        <w:r w:rsidR="00332498">
          <w:rPr>
            <w:noProof/>
          </w:rPr>
          <w:t>1</w:t>
        </w:r>
        <w:r w:rsidR="00332498">
          <w:t>. ábra</w:t>
        </w:r>
        <w:r w:rsidR="00332498">
          <w:fldChar w:fldCharType="end"/>
        </w:r>
        <w:r w:rsidR="00332498">
          <w:t>)</w:t>
        </w:r>
      </w:ins>
      <w:ins w:id="158" w:author="Egyetem" w:date="2018-11-13T19:18:00Z">
        <w:r w:rsidR="00332498">
          <w:t>.</w:t>
        </w:r>
        <w:r>
          <w:t xml:space="preserve"> </w:t>
        </w:r>
      </w:ins>
      <w:ins w:id="159" w:author="Egyetem" w:date="2018-11-13T19:31:00Z">
        <w:r w:rsidR="00814B1A">
          <w:t>A bemenet feldolgozásáért a frontend réteg felelős, ami egy köztes algoritmust leíró adatmodellbe fordítja</w:t>
        </w:r>
      </w:ins>
      <w:ins w:id="160" w:author="Egyetem" w:date="2018-11-13T19:36:00Z">
        <w:r w:rsidR="00814B1A">
          <w:t xml:space="preserve"> ez az ún. </w:t>
        </w:r>
      </w:ins>
      <w:ins w:id="161" w:author="Egyetem" w:date="2018-11-13T19:37:00Z">
        <w:r w:rsidR="00814B1A">
          <w:t>HIG adatfolyamgráf</w:t>
        </w:r>
      </w:ins>
      <w:ins w:id="162" w:author="Egyetem" w:date="2018-11-13T19:32:00Z">
        <w:r w:rsidR="00814B1A">
          <w:t xml:space="preserve">. A </w:t>
        </w:r>
        <w:proofErr w:type="spellStart"/>
        <w:r w:rsidR="00814B1A">
          <w:t>middle</w:t>
        </w:r>
        <w:proofErr w:type="spellEnd"/>
        <w:r w:rsidR="00814B1A">
          <w:t xml:space="preserve">-end </w:t>
        </w:r>
      </w:ins>
      <w:ins w:id="163" w:author="Egyetem" w:date="2018-11-13T19:33:00Z">
        <w:r w:rsidR="00814B1A">
          <w:t>végrehajt bizonyos nyelvfüggetlen optimalizációs lépés</w:t>
        </w:r>
      </w:ins>
      <w:ins w:id="164" w:author="Egyetem" w:date="2018-11-13T19:34:00Z">
        <w:r w:rsidR="00814B1A">
          <w:t>eket</w:t>
        </w:r>
      </w:ins>
      <w:ins w:id="165" w:author="Egyetem" w:date="2018-11-13T19:35:00Z">
        <w:r w:rsidR="00814B1A">
          <w:t xml:space="preserve">, </w:t>
        </w:r>
      </w:ins>
      <w:ins w:id="166" w:author="Egyetem" w:date="2018-11-13T19:37:00Z">
        <w:r w:rsidR="00814B1A">
          <w:t>illetve különböző transzformációkat hajt végre az adatfolyamgráfon. A ba</w:t>
        </w:r>
      </w:ins>
      <w:ins w:id="167" w:author="Egyetem" w:date="2018-11-13T19:38:00Z">
        <w:r w:rsidR="00814B1A">
          <w:t>ckend réteg végzi az adatfolyamgráf feldolgozását</w:t>
        </w:r>
        <w:r w:rsidR="00F801B2">
          <w:t>, és kívánt nyelvre való fordítást</w:t>
        </w:r>
      </w:ins>
      <w:ins w:id="168" w:author="Egyetem" w:date="2018-11-13T19:39:00Z">
        <w:r w:rsidR="00F801B2">
          <w:t>.</w:t>
        </w:r>
      </w:ins>
    </w:p>
    <w:bookmarkEnd w:id="149"/>
    <w:p w:rsidR="00332498" w:rsidRDefault="008B4F05" w:rsidP="00332498">
      <w:pPr>
        <w:pStyle w:val="Kp"/>
        <w:rPr>
          <w:ins w:id="169" w:author="Egyetem" w:date="2018-11-13T19:24:00Z"/>
        </w:rPr>
        <w:pPrChange w:id="170" w:author="Egyetem" w:date="2018-11-13T19:24:00Z">
          <w:pPr>
            <w:pStyle w:val="Kp"/>
          </w:pPr>
        </w:pPrChange>
      </w:pPr>
      <w:ins w:id="171" w:author="Egyetem" w:date="2018-11-13T19:22:00Z">
        <w:r>
          <w:rPr>
            <w:noProof/>
          </w:rPr>
          <w:drawing>
            <wp:inline distT="0" distB="0" distL="0" distR="0">
              <wp:extent cx="5391150" cy="3581400"/>
              <wp:effectExtent l="0" t="0" r="0" b="0"/>
              <wp:docPr id="360" name="Kép 360" descr="C:\Users\Egyetem\Documents\Önlab\HardwareSynthesizer\documents\pipeco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0" descr="C:\Users\Egyetem\Documents\Önlab\HardwareSynthesizer\documents\pipecomp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358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bookmarkStart w:id="172" w:name="_Ref529900458"/>
    <w:p w:rsidR="00332498" w:rsidRDefault="00332498" w:rsidP="00332498">
      <w:pPr>
        <w:pStyle w:val="Kpalrs"/>
        <w:rPr>
          <w:ins w:id="173" w:author="Egyetem" w:date="2018-11-13T19:22:00Z"/>
        </w:rPr>
        <w:pPrChange w:id="174" w:author="Egyetem" w:date="2018-11-13T19:24:00Z">
          <w:pPr>
            <w:pStyle w:val="Kp"/>
          </w:pPr>
        </w:pPrChange>
      </w:pPr>
      <w:ins w:id="175" w:author="Egyetem" w:date="2018-11-13T19:24:00Z">
        <w:r>
          <w:fldChar w:fldCharType="begin"/>
        </w:r>
        <w:r>
          <w:instrText xml:space="preserve"> STYLEREF 1 \s </w:instrText>
        </w:r>
      </w:ins>
      <w:r>
        <w:fldChar w:fldCharType="separate"/>
      </w:r>
      <w:r>
        <w:rPr>
          <w:noProof/>
        </w:rPr>
        <w:t>1</w:t>
      </w:r>
      <w:ins w:id="176" w:author="Egyetem" w:date="2018-11-13T19:24:00Z">
        <w:r>
          <w:fldChar w:fldCharType="end"/>
        </w:r>
        <w:r>
          <w:noBreakHyphen/>
        </w:r>
        <w:r>
          <w:fldChar w:fldCharType="begin"/>
        </w:r>
        <w:r>
          <w:instrText xml:space="preserve"> SEQ ábra \* ARABIC \s 1 </w:instrText>
        </w:r>
      </w:ins>
      <w:r>
        <w:fldChar w:fldCharType="separate"/>
      </w:r>
      <w:ins w:id="177" w:author="Egyetem" w:date="2018-11-13T19:24:00Z">
        <w:r>
          <w:rPr>
            <w:noProof/>
          </w:rPr>
          <w:t>1</w:t>
        </w:r>
        <w:r>
          <w:fldChar w:fldCharType="end"/>
        </w:r>
        <w:r>
          <w:t>. ábra</w:t>
        </w:r>
        <w:bookmarkEnd w:id="172"/>
        <w:r>
          <w:t xml:space="preserve"> </w:t>
        </w:r>
        <w:bookmarkStart w:id="178" w:name="_Hlk529902268"/>
        <w:proofErr w:type="spellStart"/>
        <w:r>
          <w:t>PipeComp</w:t>
        </w:r>
        <w:proofErr w:type="spellEnd"/>
        <w:r>
          <w:t xml:space="preserve"> keretrendszer architektúra</w:t>
        </w:r>
      </w:ins>
      <w:bookmarkEnd w:id="178"/>
    </w:p>
    <w:p w:rsidR="00332498" w:rsidRPr="00834E01" w:rsidDel="00332498" w:rsidRDefault="00834E01" w:rsidP="00545C4A">
      <w:pPr>
        <w:pStyle w:val="Cmsor2"/>
        <w:rPr>
          <w:del w:id="179" w:author="Egyetem" w:date="2018-11-13T19:23:00Z"/>
          <w:rPrChange w:id="180" w:author="Egyetem" w:date="2018-11-13T19:40:00Z">
            <w:rPr>
              <w:del w:id="181" w:author="Egyetem" w:date="2018-11-13T19:23:00Z"/>
            </w:rPr>
          </w:rPrChange>
        </w:rPr>
        <w:pPrChange w:id="182" w:author="Egyetem" w:date="2018-11-13T19:45:00Z">
          <w:pPr>
            <w:pStyle w:val="Cmsor2"/>
          </w:pPr>
        </w:pPrChange>
      </w:pPr>
      <w:ins w:id="183" w:author="Egyetem" w:date="2018-11-13T19:40:00Z">
        <w:r>
          <w:t>HLS Backend</w:t>
        </w:r>
      </w:ins>
    </w:p>
    <w:p w:rsidR="00A86A01" w:rsidRPr="006D0D52" w:rsidRDefault="00A86A01" w:rsidP="00545C4A">
      <w:pPr>
        <w:pStyle w:val="Cmsor2"/>
        <w:pPrChange w:id="184" w:author="Egyetem" w:date="2018-11-13T19:45:00Z">
          <w:pPr>
            <w:pStyle w:val="Cmsor2"/>
          </w:pPr>
        </w:pPrChange>
      </w:pPr>
      <w:bookmarkStart w:id="185" w:name="_Toc529899400"/>
      <w:del w:id="186" w:author="Egyetem" w:date="2018-11-13T19:39:00Z">
        <w:r w:rsidDel="00F801B2">
          <w:delText>HLS Backend</w:delText>
        </w:r>
      </w:del>
      <w:bookmarkEnd w:id="185"/>
    </w:p>
    <w:p w:rsidR="00E12DC8" w:rsidRPr="006D0D52" w:rsidRDefault="00E12DC8" w:rsidP="006D0D52"/>
    <w:p w:rsidR="003C1B4B" w:rsidRPr="006D0D52" w:rsidRDefault="003C1B4B" w:rsidP="006D0D52"/>
    <w:p w:rsidR="00364F7F" w:rsidRDefault="00364F7F" w:rsidP="006D0D52">
      <w:pPr>
        <w:pStyle w:val="Cmsor1"/>
      </w:pPr>
      <w:bookmarkStart w:id="187" w:name="_Toc512676683"/>
      <w:bookmarkStart w:id="188" w:name="_Toc512529259"/>
      <w:bookmarkStart w:id="189" w:name="_Toc512529524"/>
      <w:bookmarkStart w:id="190" w:name="_Toc512629220"/>
      <w:bookmarkStart w:id="191" w:name="_Toc512676686"/>
      <w:bookmarkStart w:id="192" w:name="_Toc512529261"/>
      <w:bookmarkStart w:id="193" w:name="_Toc512529526"/>
      <w:bookmarkStart w:id="194" w:name="_Toc512629222"/>
      <w:bookmarkStart w:id="195" w:name="_Toc512676688"/>
      <w:bookmarkStart w:id="196" w:name="_Toc512529262"/>
      <w:bookmarkStart w:id="197" w:name="_Toc512529527"/>
      <w:bookmarkStart w:id="198" w:name="_Toc512629223"/>
      <w:bookmarkStart w:id="199" w:name="_Toc512676689"/>
      <w:bookmarkStart w:id="200" w:name="_Toc512529264"/>
      <w:bookmarkStart w:id="201" w:name="_Toc512529529"/>
      <w:bookmarkStart w:id="202" w:name="_Toc512629225"/>
      <w:bookmarkStart w:id="203" w:name="_Toc512676691"/>
      <w:bookmarkStart w:id="204" w:name="_Toc512529265"/>
      <w:bookmarkStart w:id="205" w:name="_Toc512529530"/>
      <w:bookmarkStart w:id="206" w:name="_Toc512629226"/>
      <w:bookmarkStart w:id="207" w:name="_Toc512676692"/>
      <w:bookmarkStart w:id="208" w:name="_Toc512529267"/>
      <w:bookmarkStart w:id="209" w:name="_Toc512529532"/>
      <w:bookmarkStart w:id="210" w:name="_Toc512629228"/>
      <w:bookmarkStart w:id="211" w:name="_Toc512676694"/>
      <w:bookmarkStart w:id="212" w:name="_Toc512529282"/>
      <w:bookmarkStart w:id="213" w:name="_Toc512529547"/>
      <w:bookmarkStart w:id="214" w:name="_Toc512629243"/>
      <w:bookmarkStart w:id="215" w:name="_Toc512676709"/>
      <w:bookmarkStart w:id="216" w:name="_Toc529899401"/>
      <w:bookmarkStart w:id="217" w:name="_Hlk529902414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r w:rsidRPr="006D0D52">
        <w:t>VHDL</w:t>
      </w:r>
      <w:r>
        <w:t xml:space="preserve"> hardverleíró nyelv </w:t>
      </w:r>
      <w:r w:rsidRPr="00905A11">
        <w:t>jellegzetességei</w:t>
      </w:r>
      <w:bookmarkEnd w:id="216"/>
    </w:p>
    <w:p w:rsidR="00364F7F" w:rsidRDefault="00364F7F" w:rsidP="00364F7F">
      <w:pPr>
        <w:ind w:firstLine="708"/>
      </w:pPr>
      <w:bookmarkStart w:id="218" w:name="_Hlk529902454"/>
      <w:bookmarkEnd w:id="217"/>
      <w:r w:rsidRPr="00383120">
        <w:t xml:space="preserve">A </w:t>
      </w:r>
      <w:proofErr w:type="gramStart"/>
      <w:r w:rsidRPr="00383120">
        <w:t>VHDL(</w:t>
      </w:r>
      <w:proofErr w:type="gramEnd"/>
      <w:r w:rsidRPr="00383120">
        <w:t xml:space="preserve">VHSIC Hardware </w:t>
      </w:r>
      <w:proofErr w:type="spellStart"/>
      <w:r w:rsidRPr="00383120">
        <w:t>Description</w:t>
      </w:r>
      <w:proofErr w:type="spellEnd"/>
      <w:r w:rsidRPr="00383120">
        <w:t xml:space="preserve"> </w:t>
      </w:r>
      <w:proofErr w:type="spellStart"/>
      <w:r w:rsidRPr="00383120">
        <w:t>Language</w:t>
      </w:r>
      <w:proofErr w:type="spellEnd"/>
      <w:r w:rsidRPr="00383120">
        <w:t>) az egyik legelterjedtebb hardver leíró nyelv</w:t>
      </w:r>
      <w:r>
        <w:t xml:space="preserve"> napjainkban.</w:t>
      </w:r>
      <w:r w:rsidRPr="00982F47">
        <w:t xml:space="preserve"> </w:t>
      </w:r>
      <w:r w:rsidRPr="00383120">
        <w:t>A hardver leíró nyelv</w:t>
      </w:r>
      <w:r>
        <w:t>ek</w:t>
      </w:r>
      <w:r w:rsidRPr="00383120">
        <w:t xml:space="preserve"> </w:t>
      </w:r>
      <w:r>
        <w:t>céljukat</w:t>
      </w:r>
      <w:r w:rsidRPr="00383120">
        <w:t xml:space="preserve"> tekintve eltér</w:t>
      </w:r>
      <w:r>
        <w:t>nek</w:t>
      </w:r>
      <w:r w:rsidRPr="00383120">
        <w:t xml:space="preserve"> más magasabb szintű szoftveres nyelvektől</w:t>
      </w:r>
      <w:r>
        <w:t>, mert</w:t>
      </w:r>
      <w:r w:rsidRPr="00383120">
        <w:t xml:space="preserve"> utóbbi</w:t>
      </w:r>
      <w:r>
        <w:t xml:space="preserve">ak a fordítás után a processzorban </w:t>
      </w:r>
      <w:proofErr w:type="gramStart"/>
      <w:r>
        <w:t>futnak</w:t>
      </w:r>
      <w:proofErr w:type="gramEnd"/>
      <w:r>
        <w:t xml:space="preserve"> ami </w:t>
      </w:r>
      <w:r w:rsidRPr="00383120">
        <w:t>soros</w:t>
      </w:r>
      <w:r>
        <w:t>an hajtja</w:t>
      </w:r>
      <w:r w:rsidRPr="00383120">
        <w:t xml:space="preserve"> végre</w:t>
      </w:r>
      <w:r>
        <w:t xml:space="preserve"> a fordított kód utasításait. Míg a</w:t>
      </w:r>
      <w:r w:rsidRPr="00383120">
        <w:t xml:space="preserve"> hardver</w:t>
      </w:r>
      <w:r>
        <w:t xml:space="preserve"> </w:t>
      </w:r>
      <w:r w:rsidRPr="00383120">
        <w:t>leíró</w:t>
      </w:r>
      <w:r>
        <w:t xml:space="preserve"> </w:t>
      </w:r>
      <w:r w:rsidRPr="00383120">
        <w:t>nyelvek</w:t>
      </w:r>
      <w:r>
        <w:t xml:space="preserve"> esetén az általa definiált modulok és azok összeköttetései egymás mellett párhuzamosan léteznek.</w:t>
      </w:r>
      <w:r w:rsidR="005931D6">
        <w:t xml:space="preserve"> Tehát nem </w:t>
      </w:r>
      <w:r w:rsidR="005931D6">
        <w:t>egy</w:t>
      </w:r>
      <w:r w:rsidR="005931D6">
        <w:t xml:space="preserve"> algoritmus</w:t>
      </w:r>
      <w:r w:rsidR="005931D6">
        <w:t xml:space="preserve"> lépésről lépésre történő végrehajtását</w:t>
      </w:r>
      <w:r w:rsidR="005931D6">
        <w:t xml:space="preserve">, hanem </w:t>
      </w:r>
      <w:r w:rsidR="005931D6">
        <w:t xml:space="preserve">annak </w:t>
      </w:r>
      <w:r w:rsidR="005931D6">
        <w:t xml:space="preserve">elemi blokkok és </w:t>
      </w:r>
      <w:r w:rsidR="005931D6">
        <w:t>azok összeköttetéseivel</w:t>
      </w:r>
      <w:r w:rsidR="005931D6">
        <w:t xml:space="preserve"> írják le</w:t>
      </w:r>
      <w:r w:rsidR="005931D6">
        <w:t xml:space="preserve"> azt</w:t>
      </w:r>
      <w:r w:rsidR="005931D6">
        <w:t>.</w:t>
      </w:r>
      <w:r>
        <w:t xml:space="preserve"> Ezért főleg </w:t>
      </w:r>
      <w:r w:rsidRPr="00383120">
        <w:t>FPGA és ASIC áramkörök tervezésé</w:t>
      </w:r>
      <w:r>
        <w:t>re és</w:t>
      </w:r>
      <w:r w:rsidRPr="00383120">
        <w:t xml:space="preserve"> szimulálásá</w:t>
      </w:r>
      <w:r>
        <w:t>ra használják őket, mivel a</w:t>
      </w:r>
      <w:r w:rsidRPr="00383120">
        <w:t xml:space="preserve"> bonyolult és ebből fakadóan nehezen áttekinthető kapcsolásirajzokkal szemben </w:t>
      </w:r>
      <w:r>
        <w:t>a hardver leíró nyelvek</w:t>
      </w:r>
      <w:r w:rsidRPr="00383120">
        <w:t xml:space="preserve"> </w:t>
      </w:r>
      <w:r>
        <w:t>gépek és ember által is jól olvasható</w:t>
      </w:r>
      <w:r w:rsidRPr="00383120">
        <w:t xml:space="preserve"> </w:t>
      </w:r>
      <w:r>
        <w:t>kódot eredményeznek</w:t>
      </w:r>
      <w:r w:rsidRPr="00383120">
        <w:t>.</w:t>
      </w:r>
      <w:r>
        <w:t xml:space="preserve">  </w:t>
      </w:r>
      <w:r w:rsidRPr="00383120">
        <w:t>A</w:t>
      </w:r>
      <w:r>
        <w:t>z áttekinthetőséget növeli az is, hogy a</w:t>
      </w:r>
      <w:r w:rsidRPr="00383120">
        <w:t xml:space="preserve"> VHDL </w:t>
      </w:r>
      <w:r>
        <w:t xml:space="preserve">lehetőséget ad </w:t>
      </w:r>
      <w:r w:rsidRPr="00383120">
        <w:t>több modul definiálás</w:t>
      </w:r>
      <w:r>
        <w:t>ára</w:t>
      </w:r>
      <w:r w:rsidRPr="00383120">
        <w:t xml:space="preserve"> és </w:t>
      </w:r>
      <w:r>
        <w:t xml:space="preserve">ezek </w:t>
      </w:r>
      <w:r w:rsidRPr="00383120">
        <w:t>egymásba ágyazásá</w:t>
      </w:r>
      <w:r>
        <w:t>ra</w:t>
      </w:r>
      <w:bookmarkEnd w:id="218"/>
      <w:r>
        <w:t>.</w:t>
      </w:r>
    </w:p>
    <w:p w:rsidR="00364F7F" w:rsidRDefault="00364F7F" w:rsidP="00364F7F">
      <w:pPr>
        <w:pStyle w:val="Cmsor2"/>
      </w:pPr>
      <w:bookmarkStart w:id="219" w:name="_Toc529899402"/>
      <w:r>
        <w:t>Felépítés</w:t>
      </w:r>
      <w:bookmarkEnd w:id="219"/>
    </w:p>
    <w:p w:rsidR="00364F7F" w:rsidRPr="00905A11" w:rsidRDefault="00364F7F" w:rsidP="00364F7F">
      <w:pPr>
        <w:pStyle w:val="Cmsor3"/>
      </w:pPr>
      <w:bookmarkStart w:id="220" w:name="_Ref512342192"/>
      <w:bookmarkStart w:id="221" w:name="_Toc529899403"/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bookmarkEnd w:id="221"/>
      <w:proofErr w:type="spellEnd"/>
    </w:p>
    <w:p w:rsidR="00364F7F" w:rsidRDefault="00364F7F" w:rsidP="00364F7F">
      <w:pPr>
        <w:ind w:firstLine="708"/>
      </w:pPr>
      <w:bookmarkStart w:id="222" w:name="_Hlk529902586"/>
      <w:bookmarkEnd w:id="220"/>
      <w:r>
        <w:t>A</w:t>
      </w:r>
      <w:r w:rsidRPr="00383120">
        <w:t xml:space="preserve"> modulok két fő részből állnak</w:t>
      </w:r>
      <w:r>
        <w:t xml:space="preserve"> (</w:t>
      </w:r>
      <w:r>
        <w:fldChar w:fldCharType="begin"/>
      </w:r>
      <w:r>
        <w:instrText xml:space="preserve"> REF _Ref512529450 \h </w:instrText>
      </w:r>
      <w:r>
        <w:fldChar w:fldCharType="separate"/>
      </w:r>
      <w:r w:rsidR="006D0D52">
        <w:rPr>
          <w:noProof/>
        </w:rPr>
        <w:t>2</w:t>
      </w:r>
      <w:r w:rsidR="006D0D52">
        <w:noBreakHyphen/>
      </w:r>
      <w:r w:rsidR="006D0D52">
        <w:rPr>
          <w:noProof/>
        </w:rPr>
        <w:t>1</w:t>
      </w:r>
      <w:r w:rsidR="006D0D52">
        <w:t>. ábra.</w:t>
      </w:r>
      <w:r>
        <w:fldChar w:fldCharType="end"/>
      </w:r>
      <w:r>
        <w:t>)</w:t>
      </w:r>
      <w:r w:rsidRPr="00383120">
        <w:t xml:space="preserve">. Az egyik az ún. </w:t>
      </w:r>
      <w:proofErr w:type="spellStart"/>
      <w:r w:rsidRPr="00383120">
        <w:t>Entity</w:t>
      </w:r>
      <w:proofErr w:type="spellEnd"/>
      <w:r w:rsidRPr="00383120">
        <w:t xml:space="preserve"> ami a modul a környezete felé mutatott tulajdonságait tartalmazza</w:t>
      </w:r>
      <w:r>
        <w:t>, ilyenek</w:t>
      </w:r>
      <w:r w:rsidRPr="00383120">
        <w:t xml:space="preserve"> a modul ki- és bemenetei</w:t>
      </w:r>
      <w:r>
        <w:t xml:space="preserve"> (továbbiakban port) illetve azok</w:t>
      </w:r>
      <w:r w:rsidRPr="00383120">
        <w:t xml:space="preserve"> típusa és bitszáma</w:t>
      </w:r>
      <w:r>
        <w:t>.</w:t>
      </w:r>
      <w:r w:rsidRPr="00383120">
        <w:t xml:space="preserve"> </w:t>
      </w:r>
      <w:r>
        <w:t>Opcionálisan</w:t>
      </w:r>
      <w:r w:rsidRPr="00383120">
        <w:t xml:space="preserve"> tartalmaz</w:t>
      </w:r>
      <w:r>
        <w:t>hat</w:t>
      </w:r>
      <w:r w:rsidRPr="00383120">
        <w:t xml:space="preserve"> generikus paraméterek</w:t>
      </w:r>
      <w:r>
        <w:t>et</w:t>
      </w:r>
      <w:r w:rsidRPr="00383120">
        <w:t xml:space="preserve"> is</w:t>
      </w:r>
      <w:r>
        <w:t xml:space="preserve">, ezeket felhasználhatjuk a modul funkcionális leírásában és a </w:t>
      </w:r>
      <w:proofErr w:type="spellStart"/>
      <w:r>
        <w:t>portjai</w:t>
      </w:r>
      <w:proofErr w:type="spellEnd"/>
      <w:r>
        <w:t xml:space="preserve"> bitszámát is </w:t>
      </w:r>
      <w:proofErr w:type="spellStart"/>
      <w:r>
        <w:t>paraméterezhetővé</w:t>
      </w:r>
      <w:proofErr w:type="spellEnd"/>
      <w:r>
        <w:t xml:space="preserve"> tehetjük velük. A modul </w:t>
      </w:r>
      <w:proofErr w:type="spellStart"/>
      <w:r>
        <w:t>példányosítása</w:t>
      </w:r>
      <w:proofErr w:type="spellEnd"/>
      <w:r>
        <w:t xml:space="preserve"> során megadhatjuk milyen értéket szeretnénk a generikus paraméterek helyére </w:t>
      </w:r>
      <w:proofErr w:type="spellStart"/>
      <w:r>
        <w:t>behelyetesíteni</w:t>
      </w:r>
      <w:proofErr w:type="spellEnd"/>
      <w:r>
        <w:t xml:space="preserve">, </w:t>
      </w:r>
      <w:r w:rsidRPr="00383120">
        <w:t>így a</w:t>
      </w:r>
      <w:r>
        <w:t>zonos logikájú</w:t>
      </w:r>
      <w:r w:rsidRPr="00383120">
        <w:t xml:space="preserve"> modul</w:t>
      </w:r>
      <w:r>
        <w:t xml:space="preserve">okat nem </w:t>
      </w:r>
      <w:proofErr w:type="spellStart"/>
      <w:r>
        <w:t>szüskéges</w:t>
      </w:r>
      <w:proofErr w:type="spellEnd"/>
      <w:r w:rsidRPr="00383120">
        <w:t xml:space="preserve"> </w:t>
      </w:r>
      <w:r>
        <w:t xml:space="preserve">többször </w:t>
      </w:r>
      <w:r w:rsidRPr="00383120">
        <w:t xml:space="preserve">újra </w:t>
      </w:r>
      <w:r>
        <w:t>megírni</w:t>
      </w:r>
      <w:r w:rsidRPr="00383120">
        <w:t xml:space="preserve">. A másik fő rész az ún. </w:t>
      </w:r>
      <w:proofErr w:type="spellStart"/>
      <w:r w:rsidRPr="00383120">
        <w:t>Architecture</w:t>
      </w:r>
      <w:proofErr w:type="spellEnd"/>
      <w:r w:rsidRPr="00383120">
        <w:t>, ez a modul működését és belső összeköttetéseit írja le</w:t>
      </w:r>
      <w:r>
        <w:t xml:space="preserve">, itt </w:t>
      </w:r>
      <w:r w:rsidRPr="00383120">
        <w:t>definiálhatók a modul almoduljai is, ezek</w:t>
      </w:r>
      <w:r>
        <w:t>re</w:t>
      </w:r>
      <w:r w:rsidRPr="00383120">
        <w:t xml:space="preserve"> </w:t>
      </w:r>
      <w:proofErr w:type="spellStart"/>
      <w:r w:rsidRPr="00383120">
        <w:t>component</w:t>
      </w:r>
      <w:proofErr w:type="spellEnd"/>
      <w:r w:rsidRPr="00383120">
        <w:t xml:space="preserve">-ként </w:t>
      </w:r>
      <w:r>
        <w:t xml:space="preserve">hivatkoznunk kell </w:t>
      </w:r>
      <w:r w:rsidRPr="00383120">
        <w:t xml:space="preserve">az almodulok </w:t>
      </w:r>
      <w:proofErr w:type="spellStart"/>
      <w:r w:rsidRPr="00383120">
        <w:t>Entity</w:t>
      </w:r>
      <w:proofErr w:type="spellEnd"/>
      <w:r w:rsidRPr="00383120">
        <w:t xml:space="preserve"> részében definiált interfész </w:t>
      </w:r>
      <w:r>
        <w:t>pontos másolatával.</w:t>
      </w:r>
      <w:r w:rsidRPr="00383120">
        <w:t xml:space="preserve"> </w:t>
      </w:r>
      <w:r>
        <w:t>E</w:t>
      </w:r>
      <w:r w:rsidRPr="00383120">
        <w:t>zután már több</w:t>
      </w:r>
      <w:r>
        <w:t xml:space="preserve">et is </w:t>
      </w:r>
      <w:proofErr w:type="spellStart"/>
      <w:r>
        <w:t>példányosíthatunk</w:t>
      </w:r>
      <w:proofErr w:type="spellEnd"/>
      <w:r>
        <w:t xml:space="preserve"> </w:t>
      </w:r>
      <w:r w:rsidRPr="00383120">
        <w:t>az adott modulból ki- és bemeneteire kötött vezetéke</w:t>
      </w:r>
      <w:r>
        <w:t>k és generikus paramétereinek</w:t>
      </w:r>
      <w:r w:rsidRPr="00383120">
        <w:t xml:space="preserve"> megadásával. </w:t>
      </w:r>
    </w:p>
    <w:bookmarkStart w:id="223" w:name="_Hlk529902594"/>
    <w:bookmarkEnd w:id="222"/>
    <w:p w:rsidR="00364F7F" w:rsidRDefault="00364F7F" w:rsidP="00364F7F">
      <w:pPr>
        <w:pStyle w:val="Kp"/>
      </w:pPr>
      <w:r>
        <w:fldChar w:fldCharType="begin"/>
      </w:r>
      <w:r>
        <w:instrText xml:space="preserve"> INCLUDEPICTURE "https://www.seas.upenn.edu/~ese171/vhdl/vhdl_primer_files/image003.gif" \* MERGEFORMATINET </w:instrText>
      </w:r>
      <w:r>
        <w:fldChar w:fldCharType="separate"/>
      </w:r>
      <w:ins w:id="224" w:author="Egyetem" w:date="2018-11-13T19:07:00Z">
        <w:r w:rsidR="006D0D52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381" type="#_x0000_t75" alt="KÃ©ptalÃ¡lat a kÃ¶vetkezÅre: âvhdl structureâ" style="width:153.75pt;height:147pt">
              <v:imagedata r:id="rId11" r:href="rId12"/>
            </v:shape>
          </w:pict>
        </w:r>
      </w:ins>
      <w:del w:id="225" w:author="Egyetem" w:date="2018-11-13T19:07:00Z">
        <w:r w:rsidDel="006D0D52">
          <w:pict>
            <v:shape id="_x0000_i1378" type="#_x0000_t75" alt="KÃ©ptalÃ¡lat a kÃ¶vetkezÅre: âvhdl structureâ" style="width:153.75pt;height:147pt">
              <v:imagedata r:id="rId11" r:href="rId13"/>
            </v:shape>
          </w:pict>
        </w:r>
      </w:del>
      <w:r>
        <w:fldChar w:fldCharType="end"/>
      </w:r>
      <w:bookmarkEnd w:id="223"/>
    </w:p>
    <w:bookmarkStart w:id="226" w:name="_Ref512529450"/>
    <w:p w:rsidR="00364F7F" w:rsidRDefault="00364F7F" w:rsidP="00364F7F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D0D52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ábra. \* ARABIC \s 1 </w:instrText>
      </w:r>
      <w:r>
        <w:fldChar w:fldCharType="separate"/>
      </w:r>
      <w:r w:rsidR="006D0D52">
        <w:rPr>
          <w:noProof/>
        </w:rPr>
        <w:t>1</w:t>
      </w:r>
      <w:r>
        <w:fldChar w:fldCharType="end"/>
      </w:r>
      <w:r>
        <w:t>. ábra.</w:t>
      </w:r>
      <w:bookmarkEnd w:id="226"/>
      <w:r>
        <w:t xml:space="preserve"> </w:t>
      </w:r>
      <w:bookmarkStart w:id="227" w:name="_Ref512529444"/>
      <w:r>
        <w:t>A VHDL strukturális felépítése</w:t>
      </w:r>
      <w:bookmarkEnd w:id="227"/>
    </w:p>
    <w:p w:rsidR="00364F7F" w:rsidRDefault="00364F7F" w:rsidP="00364F7F">
      <w:pPr>
        <w:pStyle w:val="Cmsor3"/>
      </w:pPr>
      <w:bookmarkStart w:id="228" w:name="_Toc529899404"/>
      <w:proofErr w:type="spellStart"/>
      <w:r>
        <w:t>Pédányosítás</w:t>
      </w:r>
      <w:bookmarkEnd w:id="228"/>
      <w:proofErr w:type="spellEnd"/>
    </w:p>
    <w:p w:rsidR="00364F7F" w:rsidRPr="00527F10" w:rsidRDefault="00364F7F" w:rsidP="00364F7F">
      <w:r>
        <w:t xml:space="preserve">A modulokban definiálhatunk más modulokat komponensként, amennyiben szükségünk van egy másik modul funkcionalitására, így a VHDL kód sokkal </w:t>
      </w:r>
      <w:proofErr w:type="spellStart"/>
      <w:r>
        <w:t>struktúráltabbá</w:t>
      </w:r>
      <w:proofErr w:type="spellEnd"/>
      <w:r>
        <w:t xml:space="preserve">, áttekinthetőbbé válik, és lehetőségünk nyílik </w:t>
      </w:r>
      <w:proofErr w:type="gramStart"/>
      <w:r>
        <w:t>a</w:t>
      </w:r>
      <w:proofErr w:type="gramEnd"/>
      <w:r>
        <w:t xml:space="preserve"> egyes modulok újra felhasználására. Akár több példányt is létrehozhatunk ugyanabból a modulból miután felvettük a komponens listára az </w:t>
      </w:r>
      <w:proofErr w:type="spellStart"/>
      <w:r>
        <w:t>entity-jében</w:t>
      </w:r>
      <w:proofErr w:type="spellEnd"/>
      <w:r>
        <w:t xml:space="preserve"> megadott </w:t>
      </w:r>
      <w:proofErr w:type="spellStart"/>
      <w:r>
        <w:t>portokat</w:t>
      </w:r>
      <w:proofErr w:type="spellEnd"/>
      <w:r>
        <w:t xml:space="preserve"> és generikus paraméterek pontos másolatát. A </w:t>
      </w:r>
      <w:proofErr w:type="spellStart"/>
      <w:r>
        <w:t>példányosításkor</w:t>
      </w:r>
      <w:proofErr w:type="spellEnd"/>
      <w:r>
        <w:t xml:space="preserve"> meg kell adni a generikus paraméterek pontos értékét, továbbá a komponens példány </w:t>
      </w:r>
      <w:proofErr w:type="spellStart"/>
      <w:r>
        <w:t>portjaihoz</w:t>
      </w:r>
      <w:proofErr w:type="spellEnd"/>
      <w:r>
        <w:t xml:space="preserve"> kell rendelni a kívánt </w:t>
      </w:r>
      <w:proofErr w:type="spellStart"/>
      <w:r>
        <w:t>signalokat</w:t>
      </w:r>
      <w:proofErr w:type="spellEnd"/>
      <w:r>
        <w:t xml:space="preserve"> vagy </w:t>
      </w:r>
      <w:proofErr w:type="spellStart"/>
      <w:r>
        <w:t>portokat</w:t>
      </w:r>
      <w:proofErr w:type="spellEnd"/>
      <w:r>
        <w:t xml:space="preserve"> (ahogy </w:t>
      </w:r>
      <w:proofErr w:type="gramStart"/>
      <w:r>
        <w:t>a</w:t>
      </w:r>
      <w:proofErr w:type="gramEnd"/>
      <w:r>
        <w:t xml:space="preserve"> IDE HIVATKOZÁS ábrán is látszik). </w:t>
      </w:r>
    </w:p>
    <w:p w:rsidR="00364F7F" w:rsidRDefault="00364F7F" w:rsidP="00364F7F">
      <w:pPr>
        <w:pStyle w:val="Cmsor3"/>
      </w:pPr>
      <w:bookmarkStart w:id="229" w:name="_Toc529899405"/>
      <w:r>
        <w:t>Főbb adattípusok és konstansok</w:t>
      </w:r>
      <w:bookmarkEnd w:id="229"/>
    </w:p>
    <w:p w:rsidR="00364F7F" w:rsidRDefault="00364F7F" w:rsidP="00364F7F">
      <w:bookmarkStart w:id="230" w:name="_Hlk529902705"/>
      <w:r>
        <w:t xml:space="preserve">A VHDL szabványban összesen 6 egyszerű adattípus létezik és ebből csak 3 </w:t>
      </w:r>
      <w:proofErr w:type="spellStart"/>
      <w:r>
        <w:t>szinteziháltahó</w:t>
      </w:r>
      <w:proofErr w:type="spellEnd"/>
      <w:r>
        <w:t xml:space="preserve"> a végleges áramkörbe (a többit inkább tesztelésnél </w:t>
      </w:r>
      <w:proofErr w:type="spellStart"/>
      <w:r>
        <w:t>használhatóak</w:t>
      </w:r>
      <w:proofErr w:type="spellEnd"/>
      <w:r>
        <w:t>), ezek a következők:</w:t>
      </w:r>
    </w:p>
    <w:p w:rsidR="00364F7F" w:rsidRDefault="00364F7F" w:rsidP="00364F7F">
      <w:pPr>
        <w:numPr>
          <w:ilvl w:val="0"/>
          <w:numId w:val="23"/>
        </w:numPr>
      </w:pPr>
      <w:proofErr w:type="gramStart"/>
      <w:r>
        <w:t>BIT :</w:t>
      </w:r>
      <w:proofErr w:type="gramEnd"/>
      <w:r>
        <w:t xml:space="preserve"> 0,1 értéket vehet fel</w:t>
      </w:r>
    </w:p>
    <w:p w:rsidR="00364F7F" w:rsidRDefault="00364F7F" w:rsidP="00364F7F">
      <w:pPr>
        <w:numPr>
          <w:ilvl w:val="0"/>
          <w:numId w:val="23"/>
        </w:numPr>
      </w:pPr>
      <w:r>
        <w:t xml:space="preserve">BOOLEAN: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 értéket vehet fel. Az előző típustól a hordozott információ tekintetében nem tér, az áttekinthetőség érdekében használják.</w:t>
      </w:r>
    </w:p>
    <w:p w:rsidR="00364F7F" w:rsidRDefault="00364F7F" w:rsidP="00364F7F">
      <w:pPr>
        <w:numPr>
          <w:ilvl w:val="0"/>
          <w:numId w:val="23"/>
        </w:numPr>
      </w:pPr>
      <w:r>
        <w:t>INTEGER: 32 bites előjeles számot reprezentál</w:t>
      </w:r>
    </w:p>
    <w:p w:rsidR="00364F7F" w:rsidRDefault="00364F7F" w:rsidP="00364F7F">
      <w:r>
        <w:t xml:space="preserve">Ezeken felül általánosan használatos egy külön importálandó </w:t>
      </w:r>
      <w:proofErr w:type="gramStart"/>
      <w:r>
        <w:t>könyvtár</w:t>
      </w:r>
      <w:proofErr w:type="gramEnd"/>
      <w:r>
        <w:t xml:space="preserve"> ami a IEEE </w:t>
      </w:r>
      <w:r w:rsidRPr="00A1032A">
        <w:t>1164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-es szabványban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instrText xml:space="preserve"> REF _Ref512520072 \w \h </w:instrTex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separate"/>
      </w:r>
      <w:r w:rsidR="006D0D52">
        <w:rPr>
          <w:rFonts w:ascii="Arial" w:hAnsi="Arial" w:cs="Arial"/>
          <w:color w:val="222222"/>
          <w:sz w:val="21"/>
          <w:szCs w:val="21"/>
          <w:shd w:val="clear" w:color="auto" w:fill="FFFFFF"/>
        </w:rPr>
        <w:t>[1]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rögzítettek. Ez az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std_logic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és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std_logic_vectort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tartalmazza az első egy adattípus a másik annak vektorba fűzött formája.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std_logic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és a bit között az a különbség, hogy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std_logic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0 és 1 értékeken kívül más értékeket is felvehet: ’</w:t>
      </w:r>
      <w:r>
        <w:t xml:space="preserve">U' – </w:t>
      </w:r>
      <w:proofErr w:type="spellStart"/>
      <w:r>
        <w:t>Uninitialized</w:t>
      </w:r>
      <w:proofErr w:type="spellEnd"/>
      <w:r>
        <w:t xml:space="preserve">, 'X' -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, 'Z' -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Impedance</w:t>
      </w:r>
      <w:proofErr w:type="spellEnd"/>
      <w:r>
        <w:t xml:space="preserve">, 'W' -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, 'L' - </w:t>
      </w:r>
      <w:proofErr w:type="spellStart"/>
      <w:r>
        <w:t>Weak</w:t>
      </w:r>
      <w:proofErr w:type="spellEnd"/>
      <w:r>
        <w:t xml:space="preserve"> 0, 'H' - </w:t>
      </w:r>
      <w:proofErr w:type="spellStart"/>
      <w:r>
        <w:t>Weak</w:t>
      </w:r>
      <w:proofErr w:type="spellEnd"/>
      <w:r>
        <w:t xml:space="preserve"> '1', '-' -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. Ezek közül csak a ’Z’ érték </w:t>
      </w:r>
      <w:proofErr w:type="spellStart"/>
      <w:r>
        <w:t>szintezálódik</w:t>
      </w:r>
      <w:proofErr w:type="spellEnd"/>
      <w:r>
        <w:t xml:space="preserve"> a végső áramkörbe, a többi a modulok szimulációjának és a tesztelésének könnyítése miatt van jelen.</w:t>
      </w:r>
    </w:p>
    <w:p w:rsidR="00364F7F" w:rsidRDefault="00364F7F" w:rsidP="00364F7F">
      <w:pPr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ab/>
      </w:r>
      <w:bookmarkStart w:id="231" w:name="_Hlk529902842"/>
      <w:r>
        <w:t xml:space="preserve">A modulokban </w:t>
      </w:r>
      <w:proofErr w:type="spellStart"/>
      <w:r>
        <w:t>definiálhatóak</w:t>
      </w:r>
      <w:proofErr w:type="spellEnd"/>
      <w:r>
        <w:t xml:space="preserve"> konstans értékek is a megfelelő adattípus </w:t>
      </w:r>
      <w:proofErr w:type="gramStart"/>
      <w:r>
        <w:t>megadásával(</w:t>
      </w:r>
      <w:proofErr w:type="gramEnd"/>
      <w:r>
        <w:t xml:space="preserve">példa IDE HIVATKOZÁS). Ezek később </w:t>
      </w:r>
      <w:proofErr w:type="spellStart"/>
      <w:r>
        <w:t>értékül</w:t>
      </w:r>
      <w:proofErr w:type="spellEnd"/>
      <w:r>
        <w:t xml:space="preserve"> </w:t>
      </w:r>
      <w:proofErr w:type="spellStart"/>
      <w:r>
        <w:t>adhatóak</w:t>
      </w:r>
      <w:proofErr w:type="spellEnd"/>
      <w:r>
        <w:t xml:space="preserve"> portoknak és </w:t>
      </w:r>
      <w:proofErr w:type="spellStart"/>
      <w:r>
        <w:t>signaloknak</w:t>
      </w:r>
      <w:proofErr w:type="spellEnd"/>
      <w:r>
        <w:t>.</w:t>
      </w:r>
      <w:bookmarkEnd w:id="231"/>
    </w:p>
    <w:p w:rsidR="00364F7F" w:rsidRDefault="00364F7F" w:rsidP="00364F7F">
      <w:pPr>
        <w:pStyle w:val="Cmsor3"/>
      </w:pPr>
      <w:bookmarkStart w:id="232" w:name="_Toc529899406"/>
      <w:bookmarkEnd w:id="230"/>
      <w:proofErr w:type="spellStart"/>
      <w:r>
        <w:t>Signal</w:t>
      </w:r>
      <w:bookmarkEnd w:id="232"/>
      <w:proofErr w:type="spellEnd"/>
    </w:p>
    <w:p w:rsidR="00364F7F" w:rsidRDefault="00364F7F" w:rsidP="00364F7F">
      <w:bookmarkStart w:id="233" w:name="_Hlk529902863"/>
      <w:r>
        <w:t xml:space="preserve">A </w:t>
      </w:r>
      <w:proofErr w:type="spellStart"/>
      <w:r>
        <w:t>signal</w:t>
      </w:r>
      <w:proofErr w:type="spellEnd"/>
      <w:r>
        <w:t xml:space="preserve"> a modulon belüli „vezetékeket” reprezentálja, a meghajtó és fogadó között. A vezetéket egyszerre csak egy forrás tudja meghajtani adattal, de több nyelőt is köthetünk az adatok fogadására. A forrás és nyelő bármi </w:t>
      </w:r>
      <w:proofErr w:type="gramStart"/>
      <w:r>
        <w:t>lehet</w:t>
      </w:r>
      <w:proofErr w:type="gramEnd"/>
      <w:r>
        <w:t xml:space="preserve"> ami a </w:t>
      </w:r>
      <w:proofErr w:type="spellStart"/>
      <w:r>
        <w:t>signal</w:t>
      </w:r>
      <w:proofErr w:type="spellEnd"/>
      <w:r>
        <w:t xml:space="preserve"> definiálásakor megadott adattípust ad eredményeként vagy vár bementeként (</w:t>
      </w:r>
      <w:proofErr w:type="spellStart"/>
      <w:r>
        <w:t>signal</w:t>
      </w:r>
      <w:proofErr w:type="spellEnd"/>
      <w:r>
        <w:t xml:space="preserve"> definiálásra példa: IDE HIVATKOZÁS).  A </w:t>
      </w:r>
      <w:proofErr w:type="spellStart"/>
      <w:r>
        <w:t>signalt</w:t>
      </w:r>
      <w:proofErr w:type="spellEnd"/>
      <w:r>
        <w:t xml:space="preserve"> nem csak összeköttetés, hanem mint egy fajta pufferként is </w:t>
      </w:r>
      <w:proofErr w:type="gramStart"/>
      <w:r>
        <w:t>felfoghatjuk</w:t>
      </w:r>
      <w:proofErr w:type="gramEnd"/>
      <w:r>
        <w:t xml:space="preserve"> amiben a modul bizonyos műveleteinek eredményei tárolódnak. Bár egyszere csak egy forrás tudja meghajtani a </w:t>
      </w:r>
      <w:proofErr w:type="spellStart"/>
      <w:r>
        <w:t>signalt</w:t>
      </w:r>
      <w:proofErr w:type="spellEnd"/>
      <w:r>
        <w:t xml:space="preserve">, de ez a forrás időben változtatható </w:t>
      </w:r>
      <w:proofErr w:type="spellStart"/>
      <w:r>
        <w:t>pl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 xml:space="preserve"> segítségével.</w:t>
      </w:r>
    </w:p>
    <w:p w:rsidR="00364F7F" w:rsidRDefault="00364F7F" w:rsidP="00364F7F">
      <w:pPr>
        <w:pStyle w:val="Cmsor3"/>
      </w:pPr>
      <w:bookmarkStart w:id="234" w:name="_Toc529899407"/>
      <w:bookmarkEnd w:id="233"/>
      <w:proofErr w:type="spellStart"/>
      <w:r>
        <w:t>Processek</w:t>
      </w:r>
      <w:bookmarkEnd w:id="234"/>
      <w:proofErr w:type="spellEnd"/>
    </w:p>
    <w:p w:rsidR="00364F7F" w:rsidRDefault="00364F7F" w:rsidP="00364F7F">
      <w:bookmarkStart w:id="235" w:name="_Hlk529902878"/>
      <w:r>
        <w:t xml:space="preserve">A </w:t>
      </w:r>
      <w:proofErr w:type="spellStart"/>
      <w:r>
        <w:t>process</w:t>
      </w:r>
      <w:proofErr w:type="spellEnd"/>
      <w:r>
        <w:t xml:space="preserve"> a modul elvárt viselkedését írja le. A </w:t>
      </w:r>
      <w:proofErr w:type="spellStart"/>
      <w:r>
        <w:t>processben</w:t>
      </w:r>
      <w:proofErr w:type="spellEnd"/>
      <w:r>
        <w:t xml:space="preserve"> leírt viselkedést egy végtelen ciklus sorról sorra hajtja végre, ezt a </w:t>
      </w:r>
      <w:proofErr w:type="spellStart"/>
      <w:r>
        <w:t>wait</w:t>
      </w:r>
      <w:proofErr w:type="spellEnd"/>
      <w:r>
        <w:t xml:space="preserve"> kulcsszó használatával megállíthatjuk és újra indulását egy feltételhez köthetjük. Továbbá a ciklustörzs lefutását egy a modulban deklarált </w:t>
      </w:r>
      <w:proofErr w:type="gramStart"/>
      <w:r>
        <w:t>tag(</w:t>
      </w:r>
      <w:proofErr w:type="spellStart"/>
      <w:proofErr w:type="gramEnd"/>
      <w:r>
        <w:t>signal</w:t>
      </w:r>
      <w:proofErr w:type="spellEnd"/>
      <w:r>
        <w:t xml:space="preserve">, port) változásához is köthetjük, ha azt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listjébe</w:t>
      </w:r>
      <w:proofErr w:type="spellEnd"/>
      <w:r>
        <w:t xml:space="preserve"> felvesszük. Ezt mutatja a </w:t>
      </w:r>
      <w:r>
        <w:fldChar w:fldCharType="begin"/>
      </w:r>
      <w:r>
        <w:instrText xml:space="preserve"> REF _Ref512629261 \h </w:instrText>
      </w:r>
      <w:r>
        <w:fldChar w:fldCharType="separate"/>
      </w:r>
      <w:r w:rsidR="006D0D52">
        <w:rPr>
          <w:noProof/>
        </w:rPr>
        <w:t>2</w:t>
      </w:r>
      <w:r w:rsidR="006D0D52">
        <w:noBreakHyphen/>
      </w:r>
      <w:r w:rsidR="006D0D52">
        <w:rPr>
          <w:noProof/>
        </w:rPr>
        <w:t>2</w:t>
      </w:r>
      <w:r w:rsidR="006D0D52">
        <w:t>. ábra.</w:t>
      </w:r>
      <w:r>
        <w:fldChar w:fldCharType="end"/>
      </w:r>
      <w:r>
        <w:t xml:space="preserve"> ahol mindkét </w:t>
      </w:r>
      <w:proofErr w:type="spellStart"/>
      <w:r>
        <w:t>process</w:t>
      </w:r>
      <w:proofErr w:type="spellEnd"/>
      <w:r>
        <w:t xml:space="preserve"> ugyanazt a működést írja le, </w:t>
      </w:r>
      <w:proofErr w:type="gramStart"/>
      <w:r>
        <w:t>feltéve</w:t>
      </w:r>
      <w:proofErr w:type="gramEnd"/>
      <w:r>
        <w:t xml:space="preserve"> ha </w:t>
      </w:r>
      <w:proofErr w:type="spellStart"/>
      <w:r>
        <w:t>statements</w:t>
      </w:r>
      <w:proofErr w:type="spellEnd"/>
      <w:r>
        <w:t xml:space="preserve"> helyére ugyanazokat a kifejezéseket írjuk.</w:t>
      </w:r>
      <w:bookmarkEnd w:id="235"/>
    </w:p>
    <w:p w:rsidR="00364F7F" w:rsidRDefault="008B4F05" w:rsidP="00364F7F">
      <w:pPr>
        <w:pStyle w:val="Kp"/>
      </w:pPr>
      <w:del w:id="236" w:author="Kovácsvölgyi Dávid" w:date="2018-04-28T11:03:00Z">
        <w:r w:rsidRPr="00EF07F4">
          <w:rPr>
            <w:noProof/>
          </w:rPr>
          <w:drawing>
            <wp:inline distT="0" distB="0" distL="0" distR="0">
              <wp:extent cx="5400675" cy="819150"/>
              <wp:effectExtent l="0" t="0" r="0" b="0"/>
              <wp:docPr id="355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675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bookmarkStart w:id="237" w:name="_Ref512629260"/>
    <w:bookmarkStart w:id="238" w:name="_Ref512629261"/>
    <w:p w:rsidR="00364F7F" w:rsidRDefault="00364F7F" w:rsidP="00364F7F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D0D52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ábra. \* ARABIC \s 1 </w:instrText>
      </w:r>
      <w:r>
        <w:fldChar w:fldCharType="separate"/>
      </w:r>
      <w:r w:rsidR="006D0D52">
        <w:rPr>
          <w:noProof/>
        </w:rPr>
        <w:t>2</w:t>
      </w:r>
      <w:r>
        <w:fldChar w:fldCharType="end"/>
      </w:r>
      <w:r>
        <w:t>. ábra.</w:t>
      </w:r>
      <w:bookmarkEnd w:id="238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és </w:t>
      </w:r>
      <w:proofErr w:type="spellStart"/>
      <w:r>
        <w:t>wait</w:t>
      </w:r>
      <w:proofErr w:type="spellEnd"/>
      <w:r>
        <w:t xml:space="preserve"> utasítás példa</w:t>
      </w:r>
      <w:bookmarkEnd w:id="237"/>
    </w:p>
    <w:p w:rsidR="00364F7F" w:rsidRDefault="00364F7F" w:rsidP="00364F7F">
      <w:pPr>
        <w:pStyle w:val="Cmsor1"/>
      </w:pPr>
      <w:bookmarkStart w:id="239" w:name="_Toc529899408"/>
      <w:proofErr w:type="spellStart"/>
      <w:r>
        <w:t>Eclipse</w:t>
      </w:r>
      <w:proofErr w:type="spellEnd"/>
      <w:r>
        <w:t xml:space="preserve"> alapú modellezési technológiák</w:t>
      </w:r>
      <w:bookmarkEnd w:id="239"/>
    </w:p>
    <w:p w:rsidR="00364F7F" w:rsidRDefault="00364F7F" w:rsidP="00364F7F">
      <w:pPr>
        <w:pStyle w:val="Cmsor2"/>
      </w:pPr>
      <w:bookmarkStart w:id="240" w:name="_Toc529899409"/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bookmarkEnd w:id="240"/>
      <w:proofErr w:type="spellEnd"/>
    </w:p>
    <w:p w:rsidR="00C17D63" w:rsidRPr="006D0D52" w:rsidRDefault="00067738" w:rsidP="006D0D52">
      <w:pPr>
        <w:rPr>
          <w:shd w:val="clear" w:color="auto" w:fill="FFFFFF"/>
        </w:rPr>
      </w:pPr>
      <w:bookmarkStart w:id="241" w:name="_Hlk529902940"/>
      <w:r>
        <w:rPr>
          <w:shd w:val="clear" w:color="auto" w:fill="FFFFFF"/>
        </w:rPr>
        <w:t>Az </w:t>
      </w:r>
      <w:proofErr w:type="spellStart"/>
      <w:r w:rsidRPr="006D0D52">
        <w:rPr>
          <w:bCs/>
          <w:shd w:val="clear" w:color="auto" w:fill="FFFFFF"/>
        </w:rPr>
        <w:t>Eclipse</w:t>
      </w:r>
      <w:proofErr w:type="spellEnd"/>
      <w:r w:rsidRPr="006D0D52">
        <w:rPr>
          <w:bCs/>
          <w:shd w:val="clear" w:color="auto" w:fill="FFFFFF"/>
        </w:rPr>
        <w:t xml:space="preserve"> </w:t>
      </w:r>
      <w:proofErr w:type="spellStart"/>
      <w:r w:rsidRPr="006D0D52">
        <w:rPr>
          <w:bCs/>
          <w:shd w:val="clear" w:color="auto" w:fill="FFFFFF"/>
        </w:rPr>
        <w:t>Foundation</w:t>
      </w:r>
      <w:proofErr w:type="spellEnd"/>
      <w:r>
        <w:rPr>
          <w:bCs/>
          <w:shd w:val="clear" w:color="auto" w:fill="FFFFFF"/>
        </w:rPr>
        <w:fldChar w:fldCharType="begin"/>
      </w:r>
      <w:r>
        <w:rPr>
          <w:bCs/>
          <w:shd w:val="clear" w:color="auto" w:fill="FFFFFF"/>
        </w:rPr>
        <w:instrText xml:space="preserve"> REF _Ref512677156 \r \h </w:instrText>
      </w:r>
      <w:r>
        <w:rPr>
          <w:bCs/>
          <w:shd w:val="clear" w:color="auto" w:fill="FFFFFF"/>
        </w:rPr>
      </w:r>
      <w:r>
        <w:rPr>
          <w:bCs/>
          <w:shd w:val="clear" w:color="auto" w:fill="FFFFFF"/>
        </w:rPr>
        <w:fldChar w:fldCharType="separate"/>
      </w:r>
      <w:r w:rsidR="006D0D52">
        <w:rPr>
          <w:bCs/>
          <w:shd w:val="clear" w:color="auto" w:fill="FFFFFF"/>
        </w:rPr>
        <w:t>[3]</w:t>
      </w:r>
      <w:r>
        <w:rPr>
          <w:bCs/>
          <w:shd w:val="clear" w:color="auto" w:fill="FFFFFF"/>
        </w:rPr>
        <w:fldChar w:fldCharType="end"/>
      </w:r>
      <w:r>
        <w:rPr>
          <w:shd w:val="clear" w:color="auto" w:fill="FFFFFF"/>
        </w:rPr>
        <w:t> egy</w:t>
      </w:r>
      <w:r>
        <w:rPr>
          <w:shd w:val="clear" w:color="auto" w:fill="FFFFFF"/>
        </w:rPr>
        <w:t xml:space="preserve"> non profit</w:t>
      </w:r>
      <w:r>
        <w:rPr>
          <w:shd w:val="clear" w:color="auto" w:fill="FFFFFF"/>
        </w:rPr>
        <w:t>,</w:t>
      </w:r>
      <w:r w:rsidR="00C17D63">
        <w:rPr>
          <w:shd w:val="clear" w:color="auto" w:fill="FFFFFF"/>
        </w:rPr>
        <w:t xml:space="preserve"> a</w:t>
      </w:r>
      <w:r>
        <w:rPr>
          <w:shd w:val="clear" w:color="auto" w:fill="FFFFFF"/>
        </w:rPr>
        <w:t xml:space="preserve"> tag</w:t>
      </w:r>
      <w:r w:rsidR="00C17D63">
        <w:rPr>
          <w:shd w:val="clear" w:color="auto" w:fill="FFFFFF"/>
        </w:rPr>
        <w:t>jai</w:t>
      </w:r>
      <w:r>
        <w:rPr>
          <w:shd w:val="clear" w:color="auto" w:fill="FFFFFF"/>
        </w:rPr>
        <w:t xml:space="preserve"> által támogatott cég</w:t>
      </w:r>
      <w:r w:rsidR="00C17D63">
        <w:rPr>
          <w:shd w:val="clear" w:color="auto" w:fill="FFFFFF"/>
        </w:rPr>
        <w:t>, amit</w:t>
      </w:r>
      <w:r w:rsidR="00C17D63">
        <w:rPr>
          <w:shd w:val="clear" w:color="auto" w:fill="FFFFFF"/>
        </w:rPr>
        <w:t xml:space="preserve"> 2004 januárjában hozták létre</w:t>
      </w:r>
      <w:r w:rsidR="00C17D63">
        <w:rPr>
          <w:shd w:val="clear" w:color="auto" w:fill="FFFFFF"/>
        </w:rPr>
        <w:t>,</w:t>
      </w:r>
      <w:r w:rsidR="00C17D63">
        <w:rPr>
          <w:shd w:val="clear" w:color="auto" w:fill="FFFFFF"/>
        </w:rPr>
        <w:t xml:space="preserve"> hogy</w:t>
      </w:r>
      <w:r w:rsidR="00C17D63">
        <w:rPr>
          <w:shd w:val="clear" w:color="auto" w:fill="FFFFFF"/>
        </w:rPr>
        <w:t xml:space="preserve"> segítse</w:t>
      </w:r>
      <w:r w:rsidR="00C17D63">
        <w:rPr>
          <w:shd w:val="clear" w:color="auto" w:fill="FFFFFF"/>
        </w:rPr>
        <w:t xml:space="preserve"> és irányítsa</w:t>
      </w:r>
      <w:r w:rsidR="00C17D63">
        <w:rPr>
          <w:shd w:val="clear" w:color="auto" w:fill="FFFFFF"/>
        </w:rPr>
        <w:t xml:space="preserve"> az </w:t>
      </w:r>
      <w:proofErr w:type="spellStart"/>
      <w:r w:rsidR="00C17D63">
        <w:rPr>
          <w:shd w:val="clear" w:color="auto" w:fill="FFFFFF"/>
        </w:rPr>
        <w:t>Eclipse</w:t>
      </w:r>
      <w:proofErr w:type="spellEnd"/>
      <w:r w:rsidR="00C17D63">
        <w:rPr>
          <w:shd w:val="clear" w:color="auto" w:fill="FFFFFF"/>
        </w:rPr>
        <w:t xml:space="preserve"> kö</w:t>
      </w:r>
      <w:r w:rsidR="00C17D63">
        <w:rPr>
          <w:shd w:val="clear" w:color="auto" w:fill="FFFFFF"/>
        </w:rPr>
        <w:t>zösség</w:t>
      </w:r>
      <w:r w:rsidR="00C17D63">
        <w:rPr>
          <w:shd w:val="clear" w:color="auto" w:fill="FFFFFF"/>
        </w:rPr>
        <w:t xml:space="preserve"> munkáját</w:t>
      </w:r>
      <w:r w:rsidR="00C17D63">
        <w:rPr>
          <w:shd w:val="clear" w:color="auto" w:fill="FFFFFF"/>
        </w:rPr>
        <w:t>.</w:t>
      </w:r>
      <w:r w:rsidR="00C17D63">
        <w:rPr>
          <w:shd w:val="clear" w:color="auto" w:fill="FFFFFF"/>
        </w:rPr>
        <w:t xml:space="preserve"> </w:t>
      </w:r>
      <w:r w:rsidR="00C17D63">
        <w:rPr>
          <w:shd w:val="clear" w:color="auto" w:fill="FFFFFF"/>
        </w:rPr>
        <w:t xml:space="preserve"> </w:t>
      </w:r>
      <w:r w:rsidR="00C17D63">
        <w:rPr>
          <w:shd w:val="clear" w:color="auto" w:fill="FFFFFF"/>
        </w:rPr>
        <w:t>Ez a közösség</w:t>
      </w:r>
      <w:r w:rsidR="00FB753A">
        <w:rPr>
          <w:shd w:val="clear" w:color="auto" w:fill="FFFFFF"/>
        </w:rPr>
        <w:t xml:space="preserve"> mára már</w:t>
      </w:r>
      <w:r w:rsidR="00C17D63">
        <w:rPr>
          <w:shd w:val="clear" w:color="auto" w:fill="FFFFFF"/>
        </w:rPr>
        <w:t xml:space="preserve"> több nyíltforráskódú </w:t>
      </w:r>
      <w:r w:rsidR="00FB753A">
        <w:rPr>
          <w:shd w:val="clear" w:color="auto" w:fill="FFFFFF"/>
        </w:rPr>
        <w:t>project</w:t>
      </w:r>
      <w:r w:rsidR="00FB753A">
        <w:rPr>
          <w:shd w:val="clear" w:color="auto" w:fill="FFFFFF"/>
        </w:rPr>
        <w:t xml:space="preserve"> fejlesztéséért felelős</w:t>
      </w:r>
      <w:r w:rsidR="009C155F">
        <w:rPr>
          <w:shd w:val="clear" w:color="auto" w:fill="FFFFFF"/>
        </w:rPr>
        <w:t>, ilyen a</w:t>
      </w:r>
      <w:r w:rsidR="00A679BC">
        <w:rPr>
          <w:shd w:val="clear" w:color="auto" w:fill="FFFFFF"/>
        </w:rPr>
        <w:t xml:space="preserve">z </w:t>
      </w:r>
      <w:proofErr w:type="spellStart"/>
      <w:r w:rsidR="00A679BC">
        <w:rPr>
          <w:shd w:val="clear" w:color="auto" w:fill="FFFFFF"/>
        </w:rPr>
        <w:t>Eclipse</w:t>
      </w:r>
      <w:proofErr w:type="spellEnd"/>
      <w:r w:rsidR="00A679BC">
        <w:rPr>
          <w:shd w:val="clear" w:color="auto" w:fill="FFFFFF"/>
        </w:rPr>
        <w:t xml:space="preserve"> </w:t>
      </w:r>
      <w:proofErr w:type="spellStart"/>
      <w:r w:rsidR="00A679BC">
        <w:rPr>
          <w:shd w:val="clear" w:color="auto" w:fill="FFFFFF"/>
        </w:rPr>
        <w:t>foundation</w:t>
      </w:r>
      <w:proofErr w:type="spellEnd"/>
      <w:r w:rsidR="00A679BC">
        <w:rPr>
          <w:shd w:val="clear" w:color="auto" w:fill="FFFFFF"/>
        </w:rPr>
        <w:t xml:space="preserve"> megalakítása előtt már elindult </w:t>
      </w:r>
      <w:proofErr w:type="spellStart"/>
      <w:r w:rsidR="00A679BC">
        <w:rPr>
          <w:shd w:val="clear" w:color="auto" w:fill="FFFFFF"/>
        </w:rPr>
        <w:t>Eclipse</w:t>
      </w:r>
      <w:proofErr w:type="spellEnd"/>
      <w:r w:rsidR="00A679BC">
        <w:rPr>
          <w:shd w:val="clear" w:color="auto" w:fill="FFFFFF"/>
        </w:rPr>
        <w:t xml:space="preserve"> project is.</w:t>
      </w:r>
    </w:p>
    <w:p w:rsidR="00364F7F" w:rsidRDefault="00364F7F" w:rsidP="00364F7F">
      <w:pPr>
        <w:pStyle w:val="Cmsor2"/>
      </w:pPr>
      <w:bookmarkStart w:id="242" w:name="_Toc529899410"/>
      <w:bookmarkEnd w:id="241"/>
      <w:proofErr w:type="spellStart"/>
      <w:r>
        <w:t>Eclipse</w:t>
      </w:r>
      <w:proofErr w:type="spellEnd"/>
      <w:r>
        <w:t xml:space="preserve"> project</w:t>
      </w:r>
      <w:bookmarkEnd w:id="242"/>
    </w:p>
    <w:p w:rsidR="00364F7F" w:rsidRPr="00905A11" w:rsidRDefault="00364F7F" w:rsidP="006D0D52">
      <w:bookmarkStart w:id="243" w:name="_Hlk529902962"/>
      <w:r>
        <w:t xml:space="preserve">Az </w:t>
      </w:r>
      <w:proofErr w:type="spellStart"/>
      <w:r>
        <w:t>Eclipse</w:t>
      </w:r>
      <w:proofErr w:type="spellEnd"/>
      <w:r w:rsidR="00C94EFC">
        <w:t xml:space="preserve"> project</w:t>
      </w:r>
      <w:r w:rsidR="001B28D6">
        <w:fldChar w:fldCharType="begin"/>
      </w:r>
      <w:r w:rsidR="001B28D6">
        <w:instrText xml:space="preserve"> REF _Ref512691647 \r \h </w:instrText>
      </w:r>
      <w:r w:rsidR="001B28D6">
        <w:fldChar w:fldCharType="separate"/>
      </w:r>
      <w:r w:rsidR="006D0D52">
        <w:t>[4]</w:t>
      </w:r>
      <w:r w:rsidR="001B28D6">
        <w:fldChar w:fldCharType="end"/>
      </w:r>
      <w:r w:rsidR="004E5D4F">
        <w:t xml:space="preserve"> eg</w:t>
      </w:r>
      <w:r w:rsidR="004E5D4F">
        <w:t>y nyíltforráskódú</w:t>
      </w:r>
      <w:r w:rsidR="00D86AF5">
        <w:t xml:space="preserve"> többnyire java </w:t>
      </w:r>
      <w:r w:rsidR="00D86AF5">
        <w:t>alapú</w:t>
      </w:r>
      <w:r w:rsidR="004E5D4F">
        <w:t xml:space="preserve"> project, amit az IBM hozott létre 2001-ben</w:t>
      </w:r>
      <w:r w:rsidR="004E5D4F">
        <w:t xml:space="preserve"> </w:t>
      </w:r>
      <w:r w:rsidR="004E5D4F">
        <w:t>a</w:t>
      </w:r>
      <w:r w:rsidR="00D7662B">
        <w:t xml:space="preserve">z </w:t>
      </w:r>
      <w:proofErr w:type="spellStart"/>
      <w:r w:rsidR="00D7662B">
        <w:t>Eclipse</w:t>
      </w:r>
      <w:proofErr w:type="spellEnd"/>
      <w:r w:rsidR="00D7662B">
        <w:t xml:space="preserve"> SDK fejlesztés</w:t>
      </w:r>
      <w:r w:rsidR="00D7662B">
        <w:t>e</w:t>
      </w:r>
      <w:r w:rsidR="00D7662B">
        <w:t xml:space="preserve"> és karbantartás</w:t>
      </w:r>
      <w:r w:rsidR="00D7662B">
        <w:t>a céljából. 2004-ben a projectvezetését</w:t>
      </w:r>
      <w:r w:rsidR="00D7662B">
        <w:t xml:space="preserve"> a </w:t>
      </w:r>
      <w:r w:rsidR="00D7662B">
        <w:t xml:space="preserve">többek között erre a célra létrehozott </w:t>
      </w:r>
      <w:proofErr w:type="spellStart"/>
      <w:r w:rsidR="00D7662B">
        <w:t>Eclipse</w:t>
      </w:r>
      <w:proofErr w:type="spellEnd"/>
      <w:r w:rsidR="00D7662B">
        <w:t xml:space="preserve"> </w:t>
      </w:r>
      <w:proofErr w:type="spellStart"/>
      <w:r w:rsidR="00D7662B">
        <w:t>Foundation</w:t>
      </w:r>
      <w:proofErr w:type="spellEnd"/>
      <w:r w:rsidR="00D7662B">
        <w:t xml:space="preserve"> vette át</w:t>
      </w:r>
      <w:r w:rsidR="00D7662B">
        <w:t xml:space="preserve">, és a mai napig ez a szervezet egyengeti útjait. Mára a project jelentősen kinőte </w:t>
      </w:r>
      <w:r w:rsidR="00D7662B">
        <w:t>magát, és az idő előre haladtával már</w:t>
      </w:r>
      <w:r w:rsidR="00D7662B">
        <w:t xml:space="preserve"> inkább mint </w:t>
      </w:r>
      <w:r w:rsidR="00D7662B" w:rsidRPr="006D0D52">
        <w:t>"</w:t>
      </w:r>
      <w:proofErr w:type="spellStart"/>
      <w:r w:rsidR="00D7662B" w:rsidRPr="006D0D52">
        <w:t>Eclipse</w:t>
      </w:r>
      <w:proofErr w:type="spellEnd"/>
      <w:r w:rsidR="00D7662B" w:rsidRPr="006D0D52">
        <w:t xml:space="preserve"> top-</w:t>
      </w:r>
      <w:proofErr w:type="spellStart"/>
      <w:r w:rsidR="00D7662B" w:rsidRPr="006D0D52">
        <w:t>level</w:t>
      </w:r>
      <w:proofErr w:type="spellEnd"/>
      <w:r w:rsidR="00D7662B" w:rsidRPr="006D0D52">
        <w:t xml:space="preserve"> project"</w:t>
      </w:r>
      <w:r w:rsidR="00D7662B">
        <w:t>-ként hivatkoznak rá</w:t>
      </w:r>
      <w:r w:rsidR="00D7662B">
        <w:t xml:space="preserve"> a projectek résztvevői</w:t>
      </w:r>
      <w:r w:rsidR="00D7662B">
        <w:t xml:space="preserve"> mivel mostanra már több alprojectre bontották a nagy projectet</w:t>
      </w:r>
      <w:r w:rsidR="00D7662B">
        <w:t>.</w:t>
      </w:r>
      <w:r w:rsidR="00D86AF5">
        <w:t xml:space="preserve"> Jelen pillanatban</w:t>
      </w:r>
      <w:r w:rsidR="00D7662B">
        <w:t xml:space="preserve"> </w:t>
      </w:r>
      <w:r w:rsidR="00D86AF5">
        <w:t>ö</w:t>
      </w:r>
      <w:r w:rsidR="00D7662B">
        <w:t>t alproject</w:t>
      </w:r>
      <w:r w:rsidR="00D86AF5">
        <w:t xml:space="preserve"> fut egymás mellett</w:t>
      </w:r>
      <w:r w:rsidR="00D86AF5">
        <w:t xml:space="preserve"> ezek</w:t>
      </w:r>
      <w:r w:rsidR="00D86AF5">
        <w:t xml:space="preserve"> a Pla</w:t>
      </w:r>
      <w:r w:rsidR="00D86AF5" w:rsidRPr="006D0D52">
        <w:t xml:space="preserve">tform, a </w:t>
      </w:r>
      <w:r w:rsidR="00D86AF5" w:rsidRPr="006D0D52">
        <w:t xml:space="preserve">Java </w:t>
      </w:r>
      <w:proofErr w:type="spellStart"/>
      <w:r w:rsidR="00D86AF5" w:rsidRPr="006D0D52">
        <w:t>development</w:t>
      </w:r>
      <w:proofErr w:type="spellEnd"/>
      <w:r w:rsidR="00D86AF5" w:rsidRPr="006D0D52">
        <w:t xml:space="preserve"> </w:t>
      </w:r>
      <w:proofErr w:type="spellStart"/>
      <w:r w:rsidR="00D86AF5" w:rsidRPr="006D0D52">
        <w:t>tools</w:t>
      </w:r>
      <w:proofErr w:type="spellEnd"/>
      <w:r w:rsidR="00D86AF5" w:rsidRPr="006D0D52">
        <w:t xml:space="preserve">, a </w:t>
      </w:r>
      <w:proofErr w:type="spellStart"/>
      <w:r w:rsidR="00D86AF5" w:rsidRPr="006D0D52">
        <w:t>Plug</w:t>
      </w:r>
      <w:proofErr w:type="spellEnd"/>
      <w:r w:rsidR="00D86AF5" w:rsidRPr="006D0D52">
        <w:t xml:space="preserve">-in </w:t>
      </w:r>
      <w:proofErr w:type="spellStart"/>
      <w:r w:rsidR="00D86AF5" w:rsidRPr="006D0D52">
        <w:t>Development</w:t>
      </w:r>
      <w:proofErr w:type="spellEnd"/>
      <w:r w:rsidR="00D86AF5" w:rsidRPr="006D0D52">
        <w:t xml:space="preserve"> </w:t>
      </w:r>
      <w:proofErr w:type="spellStart"/>
      <w:r w:rsidR="00D86AF5" w:rsidRPr="006D0D52">
        <w:t>Environment</w:t>
      </w:r>
      <w:proofErr w:type="spellEnd"/>
      <w:r w:rsidR="00D86AF5" w:rsidRPr="006D0D52">
        <w:t xml:space="preserve">, </w:t>
      </w:r>
      <w:r w:rsidR="00D86AF5" w:rsidRPr="006D0D52">
        <w:t>E4 és az Orion</w:t>
      </w:r>
      <w:r w:rsidR="00D86AF5">
        <w:t>.</w:t>
      </w:r>
    </w:p>
    <w:p w:rsidR="00364F7F" w:rsidRDefault="00364F7F" w:rsidP="004E5D4F">
      <w:pPr>
        <w:pStyle w:val="Cmsor3"/>
      </w:pPr>
      <w:bookmarkStart w:id="244" w:name="_Toc529899411"/>
      <w:bookmarkEnd w:id="243"/>
      <w:proofErr w:type="spellStart"/>
      <w:r>
        <w:t>Eclipse</w:t>
      </w:r>
      <w:proofErr w:type="spellEnd"/>
      <w:r>
        <w:t xml:space="preserve"> platform</w:t>
      </w:r>
      <w:bookmarkEnd w:id="244"/>
    </w:p>
    <w:p w:rsidR="00D86AF5" w:rsidRPr="006D0D52" w:rsidRDefault="00A73724" w:rsidP="006D0D52">
      <w:bookmarkStart w:id="245" w:name="_Hlk529903033"/>
      <w:r>
        <w:t xml:space="preserve">Az </w:t>
      </w:r>
      <w:proofErr w:type="spellStart"/>
      <w:r>
        <w:t>Eclipse</w:t>
      </w:r>
      <w:proofErr w:type="spellEnd"/>
      <w:r>
        <w:t xml:space="preserve"> platform</w:t>
      </w:r>
      <w:r w:rsidR="00FB2668">
        <w:fldChar w:fldCharType="begin"/>
      </w:r>
      <w:r w:rsidR="00FB2668">
        <w:instrText xml:space="preserve"> REF _Ref512691718 \r \h </w:instrText>
      </w:r>
      <w:r w:rsidR="00FB2668">
        <w:fldChar w:fldCharType="separate"/>
      </w:r>
      <w:r w:rsidR="006D0D52">
        <w:t>[5]</w:t>
      </w:r>
      <w:r w:rsidR="00FB2668">
        <w:fldChar w:fldCharType="end"/>
      </w:r>
      <w:r w:rsidR="00F17E38">
        <w:t xml:space="preserve"> nem </w:t>
      </w:r>
      <w:proofErr w:type="gramStart"/>
      <w:r w:rsidR="00F17E38">
        <w:t>más</w:t>
      </w:r>
      <w:proofErr w:type="gramEnd"/>
      <w:r w:rsidR="00F17E38">
        <w:t xml:space="preserve"> mint</w:t>
      </w:r>
      <w:r w:rsidR="00F17E38">
        <w:t xml:space="preserve"> olyan</w:t>
      </w:r>
      <w:r w:rsidR="00F17E38">
        <w:t xml:space="preserve"> keretrendszerek és szolgáltatások összessége, ami</w:t>
      </w:r>
      <w:r w:rsidR="00F17E38">
        <w:t>k</w:t>
      </w:r>
      <w:r w:rsidR="00F17E38">
        <w:t xml:space="preserve"> alkalmazásaink</w:t>
      </w:r>
      <w:r w:rsidR="00F17E38">
        <w:t xml:space="preserve"> elkészítését segítik</w:t>
      </w:r>
      <w:r w:rsidR="00F17E38">
        <w:t>, mert így minden</w:t>
      </w:r>
      <w:r w:rsidR="00F17E38">
        <w:t xml:space="preserve"> ami a fejlesztés szükséges</w:t>
      </w:r>
      <w:r w:rsidR="00F17E38">
        <w:t xml:space="preserve"> egy helyen</w:t>
      </w:r>
      <w:r w:rsidR="00F17E38">
        <w:t xml:space="preserve"> elérhető vagy beszerezhető. </w:t>
      </w:r>
      <w:r w:rsidR="00F17E38">
        <w:t xml:space="preserve">A platform támogatja a külső szolgáltatások/keretrendszerek </w:t>
      </w:r>
      <w:r w:rsidR="00F17E38">
        <w:t>integrációját</w:t>
      </w:r>
      <w:r w:rsidR="00E0634A">
        <w:t xml:space="preserve"> </w:t>
      </w:r>
      <w:proofErr w:type="spellStart"/>
      <w:r w:rsidR="00E0634A">
        <w:t>pluginnek</w:t>
      </w:r>
      <w:proofErr w:type="spellEnd"/>
      <w:r w:rsidR="00E0634A">
        <w:t xml:space="preserve"> formájában</w:t>
      </w:r>
      <w:r w:rsidR="00F17E38">
        <w:t xml:space="preserve"> így minél jobban testre szabható</w:t>
      </w:r>
      <w:r w:rsidR="00E0634A">
        <w:t xml:space="preserve"> és felhasználóba</w:t>
      </w:r>
      <w:r w:rsidR="00E0634A">
        <w:t xml:space="preserve">rát élményt nyújt. A </w:t>
      </w:r>
      <w:proofErr w:type="spellStart"/>
      <w:r w:rsidR="00E0634A">
        <w:t>pluginnek</w:t>
      </w:r>
      <w:proofErr w:type="spellEnd"/>
      <w:r w:rsidR="00E0634A">
        <w:t xml:space="preserve"> </w:t>
      </w:r>
      <w:r w:rsidR="00E0634A">
        <w:t>megoldást nyújthatnak különböző a fejlesztés közben fel</w:t>
      </w:r>
      <w:r w:rsidR="00E0634A">
        <w:t>merülő problémákra.</w:t>
      </w:r>
      <w:bookmarkEnd w:id="245"/>
      <w:r w:rsidR="00E0634A">
        <w:t xml:space="preserve">  </w:t>
      </w:r>
    </w:p>
    <w:p w:rsidR="00364F7F" w:rsidRDefault="00364F7F" w:rsidP="006D0D52">
      <w:pPr>
        <w:pStyle w:val="Cmsor3"/>
      </w:pPr>
      <w:bookmarkStart w:id="246" w:name="_Toc529899412"/>
      <w:proofErr w:type="spellStart"/>
      <w:r>
        <w:t>Eclipse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Framework</w:t>
      </w:r>
      <w:bookmarkEnd w:id="246"/>
    </w:p>
    <w:p w:rsidR="00364F7F" w:rsidRDefault="00364F7F" w:rsidP="00364F7F">
      <w:bookmarkStart w:id="247" w:name="_Hlk529903093"/>
      <w:r>
        <w:t xml:space="preserve">A rendszerek modellezésénél mindig is nagy problémát jelentett a modell megalkotása és módosítása után a modellt reprezentáló kód elkészítésnek időigénye és az a tény, hogy az így készülő </w:t>
      </w:r>
      <w:proofErr w:type="spellStart"/>
      <w:r>
        <w:t>boiler-plate</w:t>
      </w:r>
      <w:proofErr w:type="spellEnd"/>
      <w:r>
        <w:t xml:space="preserve"> kód megírása több lehetőséget adott az emberi hibázásra. Tehát a fejlesztési idő és a hiba lehetőségének csökkentésére szükségünk van egy olyan </w:t>
      </w:r>
      <w:proofErr w:type="gramStart"/>
      <w:r>
        <w:t>megoldásra</w:t>
      </w:r>
      <w:proofErr w:type="gramEnd"/>
      <w:r>
        <w:t xml:space="preserve"> ami mindezt magából a modellből kiindulva automatikusan elő tudja állítani. Erre több megoldás is létezik a piacon, az egyik ilyen az </w:t>
      </w:r>
      <w:proofErr w:type="spellStart"/>
      <w:r>
        <w:t>Eclipse</w:t>
      </w:r>
      <w:proofErr w:type="spellEnd"/>
      <w:r>
        <w:t xml:space="preserve"> </w:t>
      </w:r>
      <w:proofErr w:type="spellStart"/>
      <w:r w:rsidR="00BC0F06">
        <w:t>Foundation</w:t>
      </w:r>
      <w:proofErr w:type="spellEnd"/>
      <w:r>
        <w:t xml:space="preserve"> által kínált </w:t>
      </w:r>
      <w:proofErr w:type="spellStart"/>
      <w:r>
        <w:t>Eclipse</w:t>
      </w:r>
      <w:proofErr w:type="spellEnd"/>
      <w:r>
        <w:t xml:space="preserve"> Modelling </w:t>
      </w:r>
      <w:proofErr w:type="gramStart"/>
      <w:r>
        <w:t>Framework(</w:t>
      </w:r>
      <w:proofErr w:type="gramEnd"/>
      <w:r>
        <w:t xml:space="preserve">továbbiakban EMF). </w:t>
      </w:r>
      <w:r w:rsidR="00BC0F06">
        <w:t xml:space="preserve">A </w:t>
      </w:r>
      <w:r>
        <w:t>modellünk</w:t>
      </w:r>
      <w:r w:rsidR="00BC0F06">
        <w:t xml:space="preserve"> definiálása után</w:t>
      </w:r>
      <w:r>
        <w:t xml:space="preserve"> az EMF elkészíti az </w:t>
      </w:r>
      <w:r w:rsidR="00BC0F06">
        <w:t>a</w:t>
      </w:r>
      <w:r>
        <w:t xml:space="preserve">zt reprezentáló java osztályokat és hozzájuk tartozó </w:t>
      </w:r>
      <w:proofErr w:type="spellStart"/>
      <w:r>
        <w:t>utility</w:t>
      </w:r>
      <w:proofErr w:type="spellEnd"/>
      <w:r>
        <w:t xml:space="preserve"> osztályokat is, így nekünk erre nem kell időt szakítanunk.</w:t>
      </w:r>
    </w:p>
    <w:p w:rsidR="00BC0F06" w:rsidRDefault="00BC0F06" w:rsidP="008E7E06">
      <w:r>
        <w:t xml:space="preserve">Az EMF segítségével </w:t>
      </w:r>
      <w:r>
        <w:t>van lehetőségünk egy grafikus felület segítségével definiálni magas szintű modellünket</w:t>
      </w:r>
      <w:r>
        <w:t xml:space="preserve">, az így létrehozott </w:t>
      </w:r>
      <w:r>
        <w:t xml:space="preserve">modellek neve </w:t>
      </w:r>
      <w:proofErr w:type="spellStart"/>
      <w:r>
        <w:t>Ecore</w:t>
      </w:r>
      <w:proofErr w:type="spellEnd"/>
      <w:r>
        <w:t xml:space="preserve"> modellek. Az </w:t>
      </w:r>
      <w:proofErr w:type="spellStart"/>
      <w:r>
        <w:t>Ecore</w:t>
      </w:r>
      <w:proofErr w:type="spellEnd"/>
      <w:r>
        <w:t xml:space="preserve"> egy </w:t>
      </w:r>
      <w:proofErr w:type="spellStart"/>
      <w:r>
        <w:t>metamodell</w:t>
      </w:r>
      <w:proofErr w:type="spellEnd"/>
      <w:r w:rsidR="008E7E06">
        <w:t xml:space="preserve"> ami a strukturális felépítését és lehetséges tulajdonságait tartalmazza</w:t>
      </w:r>
      <w:r w:rsidR="008E7E06">
        <w:t xml:space="preserve"> az </w:t>
      </w:r>
      <w:proofErr w:type="spellStart"/>
      <w:r w:rsidR="008E7E06">
        <w:t>ecore</w:t>
      </w:r>
      <w:proofErr w:type="spellEnd"/>
      <w:r w:rsidR="008E7E06">
        <w:t xml:space="preserve"> segítségével létrehozható példá</w:t>
      </w:r>
      <w:r w:rsidR="008E7E06">
        <w:t>nymodellnek.</w:t>
      </w:r>
      <w:r w:rsidR="008E7E06">
        <w:t xml:space="preserve"> Ezen példánymodellek létrehozását az EMF az </w:t>
      </w:r>
      <w:proofErr w:type="spellStart"/>
      <w:r w:rsidR="008E7E06">
        <w:t>E</w:t>
      </w:r>
      <w:r w:rsidR="008E7E06">
        <w:t>core</w:t>
      </w:r>
      <w:proofErr w:type="spellEnd"/>
      <w:r w:rsidR="008E7E06">
        <w:t xml:space="preserve"> alap</w:t>
      </w:r>
      <w:r w:rsidR="008E7E06">
        <w:t>ján generál</w:t>
      </w:r>
      <w:r w:rsidR="008E7E06">
        <w:t>ható</w:t>
      </w:r>
      <w:r w:rsidR="008E7E06">
        <w:t xml:space="preserve"> szerkesztővel</w:t>
      </w:r>
      <w:r w:rsidR="008E7E06">
        <w:t xml:space="preserve"> is segíti</w:t>
      </w:r>
      <w:bookmarkEnd w:id="247"/>
      <w:r w:rsidR="008E7E06">
        <w:t>.</w:t>
      </w:r>
      <w:r w:rsidR="008E7E06">
        <w:t xml:space="preserve">  </w:t>
      </w:r>
    </w:p>
    <w:p w:rsidR="008E7E06" w:rsidRDefault="008E7E06" w:rsidP="008E7E06">
      <w:bookmarkStart w:id="248" w:name="_Hlk529903107"/>
      <w:r>
        <w:t xml:space="preserve">Az </w:t>
      </w:r>
      <w:proofErr w:type="spellStart"/>
      <w:r>
        <w:t>Ecore</w:t>
      </w:r>
      <w:proofErr w:type="spellEnd"/>
      <w:r>
        <w:t xml:space="preserve"> modell</w:t>
      </w:r>
      <w:r>
        <w:t xml:space="preserve"> generálásához</w:t>
      </w:r>
      <w:r>
        <w:t xml:space="preserve"> az alábbi komponenseket </w:t>
      </w:r>
      <w:r>
        <w:t>használhatjuk fel:</w:t>
      </w:r>
    </w:p>
    <w:p w:rsidR="008E7E06" w:rsidRDefault="008E7E06" w:rsidP="006D0D52">
      <w:pPr>
        <w:numPr>
          <w:ilvl w:val="0"/>
          <w:numId w:val="23"/>
        </w:numPr>
      </w:pPr>
      <w:bookmarkStart w:id="249" w:name="_Hlk529903117"/>
      <w:bookmarkEnd w:id="248"/>
      <w:proofErr w:type="spellStart"/>
      <w:r>
        <w:t>EObject</w:t>
      </w:r>
      <w:proofErr w:type="spellEnd"/>
      <w:r>
        <w:t xml:space="preserve">: </w:t>
      </w:r>
      <w:r w:rsidR="00047200">
        <w:t xml:space="preserve">Minden </w:t>
      </w:r>
      <w:r>
        <w:t>EMF által generált</w:t>
      </w:r>
      <w:r w:rsidR="00047200">
        <w:t xml:space="preserve"> osztály</w:t>
      </w:r>
      <w:r>
        <w:t xml:space="preserve"> </w:t>
      </w:r>
      <w:r w:rsidR="00047200">
        <w:t xml:space="preserve">az </w:t>
      </w:r>
      <w:proofErr w:type="spellStart"/>
      <w:r w:rsidR="00047200">
        <w:t>EObject</w:t>
      </w:r>
      <w:proofErr w:type="spellEnd"/>
      <w:r w:rsidR="00047200">
        <w:t xml:space="preserve"> </w:t>
      </w:r>
      <w:r>
        <w:t xml:space="preserve">leszármazottja. </w:t>
      </w:r>
      <w:r w:rsidR="00047200">
        <w:t>Igazából</w:t>
      </w:r>
      <w:r>
        <w:t xml:space="preserve">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</w:t>
      </w:r>
      <w:r w:rsidR="00047200">
        <w:t>EMF reprezentációjaként tekinthetünk rá.</w:t>
      </w:r>
    </w:p>
    <w:p w:rsidR="008E7E06" w:rsidRDefault="008E7E06" w:rsidP="006D0D52">
      <w:pPr>
        <w:numPr>
          <w:ilvl w:val="0"/>
          <w:numId w:val="23"/>
        </w:numPr>
      </w:pPr>
      <w:bookmarkStart w:id="250" w:name="_Hlk529903122"/>
      <w:bookmarkEnd w:id="249"/>
      <w:proofErr w:type="spellStart"/>
      <w:r>
        <w:t>EPackage</w:t>
      </w:r>
      <w:proofErr w:type="spellEnd"/>
      <w:r>
        <w:t>:</w:t>
      </w:r>
      <w:r w:rsidR="00047200">
        <w:t xml:space="preserve"> Ez tartalmazza a</w:t>
      </w:r>
      <w:r w:rsidR="00047200">
        <w:t xml:space="preserve"> modelleket</w:t>
      </w:r>
      <w:r w:rsidR="00047200">
        <w:t xml:space="preserve"> a legfelső szinten</w:t>
      </w:r>
      <w:r>
        <w:t>, a modellek</w:t>
      </w:r>
      <w:r w:rsidR="00047200">
        <w:t xml:space="preserve"> </w:t>
      </w:r>
      <w:r w:rsidR="004A0939">
        <w:t>eleme</w:t>
      </w:r>
      <w:r w:rsidR="003C181E">
        <w:t>i</w:t>
      </w:r>
      <w:r>
        <w:t xml:space="preserve"> egy </w:t>
      </w:r>
      <w:proofErr w:type="spellStart"/>
      <w:r w:rsidR="003C181E">
        <w:t>EPackage</w:t>
      </w:r>
      <w:proofErr w:type="spellEnd"/>
      <w:r w:rsidR="003C181E">
        <w:t xml:space="preserve"> </w:t>
      </w:r>
      <w:r>
        <w:t>példányhoz tartoz</w:t>
      </w:r>
      <w:r w:rsidR="003C181E">
        <w:t>nak</w:t>
      </w:r>
      <w:r>
        <w:t xml:space="preserve">. </w:t>
      </w:r>
    </w:p>
    <w:p w:rsidR="008E7E06" w:rsidRDefault="008E7E06" w:rsidP="006D0D52">
      <w:pPr>
        <w:numPr>
          <w:ilvl w:val="0"/>
          <w:numId w:val="23"/>
        </w:numPr>
      </w:pPr>
      <w:bookmarkStart w:id="251" w:name="_Hlk529903133"/>
      <w:bookmarkEnd w:id="250"/>
      <w:proofErr w:type="spellStart"/>
      <w:r>
        <w:t>EClass</w:t>
      </w:r>
      <w:proofErr w:type="spellEnd"/>
      <w:r>
        <w:t xml:space="preserve">: </w:t>
      </w:r>
      <w:r w:rsidR="003C181E">
        <w:t>Ezt tekinthetjük az</w:t>
      </w:r>
      <w:r>
        <w:t xml:space="preserve"> osztályok </w:t>
      </w:r>
      <w:r w:rsidR="003C181E">
        <w:t>reprezentációinak</w:t>
      </w:r>
      <w:r>
        <w:t>.</w:t>
      </w:r>
      <w:r w:rsidR="003C181E">
        <w:t xml:space="preserve"> E</w:t>
      </w:r>
      <w:r>
        <w:t xml:space="preserve">gy Java interfész és azt </w:t>
      </w:r>
      <w:r w:rsidR="003C181E">
        <w:t>implementáló</w:t>
      </w:r>
      <w:r>
        <w:t xml:space="preserve"> osztály</w:t>
      </w:r>
      <w:r w:rsidR="003C181E">
        <w:t>ként generálódik le modellünkből</w:t>
      </w:r>
      <w:r>
        <w:t xml:space="preserve">. </w:t>
      </w:r>
    </w:p>
    <w:p w:rsidR="008E7E06" w:rsidRDefault="008E7E06" w:rsidP="006D0D52">
      <w:pPr>
        <w:numPr>
          <w:ilvl w:val="0"/>
          <w:numId w:val="23"/>
        </w:numPr>
      </w:pPr>
      <w:bookmarkStart w:id="252" w:name="_Hlk529903138"/>
      <w:bookmarkEnd w:id="251"/>
      <w:proofErr w:type="spellStart"/>
      <w:r>
        <w:t>EAttribute</w:t>
      </w:r>
      <w:proofErr w:type="spellEnd"/>
      <w:r w:rsidR="003C181E">
        <w:t xml:space="preserve">: </w:t>
      </w:r>
      <w:r w:rsidR="003C181E" w:rsidRPr="006D0D52">
        <w:t>egy attribútumot</w:t>
      </w:r>
      <w:r w:rsidR="003C181E" w:rsidRPr="006D0D52">
        <w:t xml:space="preserve"> modellez</w:t>
      </w:r>
      <w:r w:rsidR="003C181E" w:rsidRPr="006D0D52">
        <w:t>, amelynek neve és típusa van.</w:t>
      </w:r>
    </w:p>
    <w:p w:rsidR="008E7E06" w:rsidRDefault="008E7E06" w:rsidP="008E7E06">
      <w:pPr>
        <w:numPr>
          <w:ilvl w:val="0"/>
          <w:numId w:val="23"/>
        </w:numPr>
      </w:pPr>
      <w:bookmarkStart w:id="253" w:name="_Hlk529903143"/>
      <w:bookmarkEnd w:id="252"/>
      <w:proofErr w:type="spellStart"/>
      <w:r>
        <w:t>EReference</w:t>
      </w:r>
      <w:proofErr w:type="spellEnd"/>
      <w:r>
        <w:t xml:space="preserve">: </w:t>
      </w:r>
      <w:r w:rsidR="003C181E">
        <w:t xml:space="preserve">Két osztály </w:t>
      </w:r>
      <w:r>
        <w:t>között</w:t>
      </w:r>
      <w:r w:rsidR="003C181E">
        <w:t>i kapcsolatot reprezentálja</w:t>
      </w:r>
      <w:r w:rsidR="003C181E">
        <w:t>, tartalmazza a kapcsolat multiplicitását és nevét.</w:t>
      </w:r>
      <w:r>
        <w:t xml:space="preserve"> </w:t>
      </w:r>
      <w:r w:rsidR="003C181E">
        <w:t xml:space="preserve">Ezen felül </w:t>
      </w:r>
      <w:r>
        <w:t xml:space="preserve">asszociációt és </w:t>
      </w:r>
      <w:proofErr w:type="spellStart"/>
      <w:r>
        <w:t>aggregáció</w:t>
      </w:r>
      <w:proofErr w:type="spellEnd"/>
      <w:r>
        <w:t xml:space="preserve"> is jelképezhet.</w:t>
      </w:r>
    </w:p>
    <w:p w:rsidR="003C181E" w:rsidRDefault="00C31FDA" w:rsidP="006D0D52">
      <w:pPr>
        <w:ind w:firstLine="0"/>
      </w:pPr>
      <w:bookmarkStart w:id="254" w:name="_Hlk529903159"/>
      <w:bookmarkEnd w:id="253"/>
      <w:r>
        <w:t xml:space="preserve">Ezeket a komponenseket </w:t>
      </w:r>
      <w:r w:rsidR="00272606">
        <w:t>szemlélteti</w:t>
      </w:r>
      <w:r>
        <w:t xml:space="preserve"> a</w:t>
      </w:r>
      <w:r w:rsidR="00E214B2">
        <w:t xml:space="preserve"> </w:t>
      </w:r>
      <w:r w:rsidR="00E214B2">
        <w:fldChar w:fldCharType="begin"/>
      </w:r>
      <w:r w:rsidR="00E214B2">
        <w:instrText xml:space="preserve"> REF _Ref512706194 \h </w:instrText>
      </w:r>
      <w:r w:rsidR="00E214B2">
        <w:fldChar w:fldCharType="separate"/>
      </w:r>
      <w:r w:rsidR="006D0D52">
        <w:rPr>
          <w:noProof/>
        </w:rPr>
        <w:t>3</w:t>
      </w:r>
      <w:r w:rsidR="006D0D52">
        <w:noBreakHyphen/>
      </w:r>
      <w:r w:rsidR="006D0D52">
        <w:rPr>
          <w:noProof/>
        </w:rPr>
        <w:t>1</w:t>
      </w:r>
      <w:r w:rsidR="006D0D52">
        <w:t>. ábra</w:t>
      </w:r>
      <w:r w:rsidR="00E214B2">
        <w:fldChar w:fldCharType="end"/>
      </w:r>
      <w:r>
        <w:t xml:space="preserve"> amin a</w:t>
      </w:r>
      <w:r w:rsidR="00272606">
        <w:t xml:space="preserve"> HIG</w:t>
      </w:r>
      <w:r>
        <w:t xml:space="preserve"> adatfolyamgráf </w:t>
      </w:r>
      <w:proofErr w:type="spellStart"/>
      <w:r>
        <w:t>ecore</w:t>
      </w:r>
      <w:proofErr w:type="spellEnd"/>
      <w:r>
        <w:t xml:space="preserve"> reprezentációja látható.</w:t>
      </w:r>
    </w:p>
    <w:bookmarkEnd w:id="254"/>
    <w:p w:rsidR="0000003E" w:rsidRDefault="008B4F05" w:rsidP="006D0D52">
      <w:pPr>
        <w:pStyle w:val="Kp"/>
      </w:pPr>
      <w:del w:id="255" w:author="Kovácsvölgyi Dávid" w:date="2018-04-28T19:11:00Z">
        <w:r>
          <w:rPr>
            <w:noProof/>
          </w:rPr>
          <w:drawing>
            <wp:inline distT="0" distB="0" distL="0" distR="0">
              <wp:extent cx="5057775" cy="3838575"/>
              <wp:effectExtent l="0" t="0" r="0" b="0"/>
              <wp:docPr id="356" name="Kép 3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6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310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57775" cy="3838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bookmarkStart w:id="256" w:name="_Ref512706194"/>
    <w:p w:rsidR="007F5628" w:rsidRDefault="00332498" w:rsidP="0000003E">
      <w:pPr>
        <w:pStyle w:val="Kpalrs"/>
      </w:pPr>
      <w:ins w:id="257" w:author="Egyetem" w:date="2018-11-13T19:24:00Z">
        <w:r>
          <w:fldChar w:fldCharType="begin"/>
        </w:r>
        <w:r>
          <w:instrText xml:space="preserve"> STYLEREF 1 \s </w:instrText>
        </w:r>
      </w:ins>
      <w:r>
        <w:fldChar w:fldCharType="separate"/>
      </w:r>
      <w:r>
        <w:rPr>
          <w:noProof/>
        </w:rPr>
        <w:t>3</w:t>
      </w:r>
      <w:ins w:id="258" w:author="Egyetem" w:date="2018-11-13T19:24:00Z">
        <w:r>
          <w:fldChar w:fldCharType="end"/>
        </w:r>
        <w:r>
          <w:noBreakHyphen/>
        </w:r>
        <w:r>
          <w:fldChar w:fldCharType="begin"/>
        </w:r>
        <w:r>
          <w:instrText xml:space="preserve"> SEQ ábra \* ARABIC \s 1 </w:instrText>
        </w:r>
      </w:ins>
      <w:r>
        <w:fldChar w:fldCharType="separate"/>
      </w:r>
      <w:ins w:id="259" w:author="Egyetem" w:date="2018-11-13T19:24:00Z">
        <w:r>
          <w:rPr>
            <w:noProof/>
          </w:rPr>
          <w:t>1</w:t>
        </w:r>
        <w:r>
          <w:fldChar w:fldCharType="end"/>
        </w:r>
      </w:ins>
      <w:del w:id="260" w:author="Egyetem" w:date="2018-11-13T19:24:00Z">
        <w:r w:rsidR="0000003E" w:rsidDel="00332498">
          <w:fldChar w:fldCharType="begin"/>
        </w:r>
        <w:r w:rsidR="0000003E" w:rsidDel="00332498">
          <w:delInstrText xml:space="preserve"> STYLEREF 1 \s </w:delInstrText>
        </w:r>
        <w:r w:rsidR="0000003E" w:rsidDel="00332498">
          <w:fldChar w:fldCharType="separate"/>
        </w:r>
        <w:r w:rsidR="006D0D52" w:rsidDel="00332498">
          <w:rPr>
            <w:noProof/>
          </w:rPr>
          <w:delText>3</w:delText>
        </w:r>
        <w:r w:rsidR="0000003E" w:rsidDel="00332498">
          <w:fldChar w:fldCharType="end"/>
        </w:r>
        <w:r w:rsidR="0000003E" w:rsidDel="00332498">
          <w:noBreakHyphen/>
        </w:r>
        <w:r w:rsidR="0000003E" w:rsidDel="00332498">
          <w:fldChar w:fldCharType="begin"/>
        </w:r>
        <w:r w:rsidR="0000003E" w:rsidDel="00332498">
          <w:delInstrText xml:space="preserve"> SEQ ábra \* ARABIC \s 1 </w:delInstrText>
        </w:r>
        <w:r w:rsidR="0000003E" w:rsidDel="00332498">
          <w:fldChar w:fldCharType="separate"/>
        </w:r>
        <w:r w:rsidR="006D0D52" w:rsidDel="00332498">
          <w:rPr>
            <w:noProof/>
          </w:rPr>
          <w:delText>1</w:delText>
        </w:r>
        <w:r w:rsidR="0000003E" w:rsidDel="00332498">
          <w:fldChar w:fldCharType="end"/>
        </w:r>
      </w:del>
      <w:r w:rsidR="0000003E">
        <w:t>. ábra</w:t>
      </w:r>
      <w:bookmarkEnd w:id="256"/>
      <w:r w:rsidR="0000003E">
        <w:t xml:space="preserve"> A HIG </w:t>
      </w:r>
      <w:r w:rsidR="0000003E">
        <w:t xml:space="preserve">grafikus </w:t>
      </w:r>
      <w:proofErr w:type="spellStart"/>
      <w:r w:rsidR="0000003E">
        <w:t>ecore</w:t>
      </w:r>
      <w:proofErr w:type="spellEnd"/>
      <w:r w:rsidR="0000003E">
        <w:t xml:space="preserve"> modellje</w:t>
      </w:r>
      <w:r w:rsidR="0000003E">
        <w:t xml:space="preserve"> </w:t>
      </w:r>
    </w:p>
    <w:p w:rsidR="00E214B2" w:rsidRPr="006D0D52" w:rsidRDefault="00510700" w:rsidP="006D0D52">
      <w:bookmarkStart w:id="261" w:name="_Hlk529903172"/>
      <w:bookmarkStart w:id="262" w:name="_GoBack"/>
      <w:r w:rsidRPr="00510700">
        <w:t>A példánymodellek</w:t>
      </w:r>
      <w:r w:rsidR="00272606">
        <w:t>et</w:t>
      </w:r>
      <w:r w:rsidRPr="00510700">
        <w:t xml:space="preserve"> fa struktúrába</w:t>
      </w:r>
      <w:r w:rsidR="00EB3487">
        <w:t>n</w:t>
      </w:r>
      <w:r w:rsidR="00EB3487">
        <w:t xml:space="preserve"> tárolja el az EMF</w:t>
      </w:r>
      <w:r w:rsidR="00BD3C9A">
        <w:t>. E</w:t>
      </w:r>
      <w:r w:rsidR="00BD3C9A">
        <w:t>zek bejárás</w:t>
      </w:r>
      <w:r w:rsidR="00BD3C9A">
        <w:t xml:space="preserve">ának segítésére is generál </w:t>
      </w:r>
      <w:proofErr w:type="spellStart"/>
      <w:r w:rsidR="00BD3C9A">
        <w:t>utility</w:t>
      </w:r>
      <w:proofErr w:type="spellEnd"/>
      <w:r w:rsidR="00BD3C9A">
        <w:t xml:space="preserve"> osztályokat</w:t>
      </w:r>
      <w:r w:rsidR="00BD3C9A">
        <w:t xml:space="preserve">, a </w:t>
      </w:r>
      <w:proofErr w:type="spellStart"/>
      <w:r w:rsidR="00BD3C9A">
        <w:t>visitor</w:t>
      </w:r>
      <w:proofErr w:type="spellEnd"/>
      <w:r w:rsidR="00BD3C9A">
        <w:t xml:space="preserve"> </w:t>
      </w:r>
      <w:proofErr w:type="spellStart"/>
      <w:r w:rsidR="00BD3C9A">
        <w:t>patternt</w:t>
      </w:r>
      <w:proofErr w:type="spellEnd"/>
      <w:r w:rsidR="00BD3C9A">
        <w:t xml:space="preserve"> hívja segítségül és a bejáró</w:t>
      </w:r>
    </w:p>
    <w:p w:rsidR="00364F7F" w:rsidRPr="00905A11" w:rsidRDefault="00364F7F" w:rsidP="00364F7F">
      <w:pPr>
        <w:pStyle w:val="Cmsor1"/>
      </w:pPr>
      <w:bookmarkStart w:id="263" w:name="_Toc529899413"/>
      <w:bookmarkEnd w:id="261"/>
      <w:bookmarkEnd w:id="262"/>
      <w:proofErr w:type="spellStart"/>
      <w:r>
        <w:t>Template</w:t>
      </w:r>
      <w:proofErr w:type="spellEnd"/>
      <w:r>
        <w:t xml:space="preserve"> nyelvek</w:t>
      </w:r>
      <w:bookmarkEnd w:id="263"/>
    </w:p>
    <w:p w:rsidR="00364F7F" w:rsidRPr="00905A11" w:rsidRDefault="00364F7F" w:rsidP="00364F7F"/>
    <w:p w:rsidR="00364F7F" w:rsidRDefault="00364F7F" w:rsidP="00364F7F">
      <w:pPr>
        <w:pStyle w:val="Fejezetcimszmozsnlkl"/>
      </w:pPr>
      <w:bookmarkStart w:id="264" w:name="_Toc529899414"/>
      <w:r w:rsidRPr="00B50CAA">
        <w:t>Irodalomjegyzék</w:t>
      </w:r>
      <w:bookmarkEnd w:id="264"/>
    </w:p>
    <w:p w:rsidR="00364F7F" w:rsidRDefault="00364F7F" w:rsidP="00364F7F">
      <w:pPr>
        <w:pStyle w:val="Irodalomjegyzksor"/>
      </w:pPr>
      <w:bookmarkStart w:id="265" w:name="_Ref512520072"/>
      <w:bookmarkStart w:id="266" w:name="_Hlk529902338"/>
      <w:r w:rsidRPr="00905A11">
        <w:t xml:space="preserve">Multivalue Logic System for VHDL Model Interoperability </w:t>
      </w:r>
      <w:r w:rsidRPr="00905A11">
        <w:rPr>
          <w:rStyle w:val="Irodalomjegyzkforrs"/>
        </w:rPr>
        <w:t>https://en.wikipedia.org/wiki/IEEE_1164</w:t>
      </w:r>
      <w:bookmarkEnd w:id="265"/>
      <w:r w:rsidRPr="00A1032A">
        <w:t xml:space="preserve"> </w:t>
      </w:r>
      <w:r>
        <w:t xml:space="preserve"> </w:t>
      </w:r>
    </w:p>
    <w:p w:rsidR="00364F7F" w:rsidRPr="00905A11" w:rsidRDefault="00364F7F" w:rsidP="00364F7F">
      <w:pPr>
        <w:pStyle w:val="Irodalomjegyzksor"/>
        <w:rPr>
          <w:rStyle w:val="Irodalomjegyzkforrs"/>
          <w:i/>
        </w:rPr>
      </w:pPr>
      <w:r>
        <w:t xml:space="preserve">Eclipse modelling framework: </w:t>
      </w:r>
      <w:hyperlink r:id="rId16" w:history="1">
        <w:r w:rsidRPr="00905A11">
          <w:rPr>
            <w:rStyle w:val="Hiperhivatkozs"/>
          </w:rPr>
          <w:t>https://eclipsesource.com/blogs/tutorials/emf-tutorial/</w:t>
        </w:r>
      </w:hyperlink>
    </w:p>
    <w:p w:rsidR="00364F7F" w:rsidRPr="006D0D52" w:rsidRDefault="00364F7F" w:rsidP="00067738">
      <w:pPr>
        <w:pStyle w:val="Irodalomjegyzksor"/>
        <w:rPr>
          <w:rStyle w:val="Irodalomjegyzkforrs"/>
          <w:i/>
        </w:rPr>
      </w:pPr>
      <w:bookmarkStart w:id="267" w:name="_Ref512677156"/>
      <w:r w:rsidRPr="008E41BF">
        <w:t xml:space="preserve">Eclipse Foundation, </w:t>
      </w:r>
      <w:r w:rsidR="00067738" w:rsidRPr="00067738">
        <w:rPr>
          <w:rStyle w:val="Irodalomjegyzkforrs"/>
        </w:rPr>
        <w:t>http://www.eclipse.org/org/</w:t>
      </w:r>
      <w:bookmarkEnd w:id="267"/>
    </w:p>
    <w:p w:rsidR="00067738" w:rsidRPr="006D0D52" w:rsidRDefault="004E5D4F" w:rsidP="004E5D4F">
      <w:pPr>
        <w:pStyle w:val="Irodalomjegyzksor"/>
        <w:rPr>
          <w:rStyle w:val="Irodalomjegyzkforrs"/>
          <w:i/>
        </w:rPr>
      </w:pPr>
      <w:bookmarkStart w:id="268" w:name="_Ref512691647"/>
      <w:r>
        <w:t xml:space="preserve">Eclipse Project, </w:t>
      </w:r>
      <w:r w:rsidR="00A73724">
        <w:rPr>
          <w:rStyle w:val="Irodalomjegyzkforrs"/>
        </w:rPr>
        <w:fldChar w:fldCharType="begin"/>
      </w:r>
      <w:r w:rsidR="00A73724">
        <w:rPr>
          <w:rStyle w:val="Irodalomjegyzkforrs"/>
        </w:rPr>
        <w:instrText xml:space="preserve"> HYPERLINK "</w:instrText>
      </w:r>
      <w:r w:rsidR="00A73724" w:rsidRPr="006D0D52">
        <w:rPr>
          <w:rStyle w:val="Irodalomjegyzkforrs"/>
        </w:rPr>
        <w:instrText>http://wiki.eclipse.org/Eclipse_Project</w:instrText>
      </w:r>
      <w:r w:rsidR="00A73724">
        <w:rPr>
          <w:rStyle w:val="Irodalomjegyzkforrs"/>
        </w:rPr>
        <w:instrText xml:space="preserve">" </w:instrText>
      </w:r>
      <w:ins w:id="269" w:author="Egyetem" w:date="2018-11-13T19:07:00Z">
        <w:r w:rsidR="006D0D52">
          <w:rPr>
            <w:rStyle w:val="Irodalomjegyzkforrs"/>
          </w:rPr>
        </w:r>
      </w:ins>
      <w:r w:rsidR="00A73724">
        <w:rPr>
          <w:rStyle w:val="Irodalomjegyzkforrs"/>
        </w:rPr>
        <w:fldChar w:fldCharType="separate"/>
      </w:r>
      <w:r w:rsidR="00A73724" w:rsidRPr="006D0D52">
        <w:rPr>
          <w:rStyle w:val="Hiperhivatkozs"/>
        </w:rPr>
        <w:t>http://wiki.eclipse.org/Eclipse_Project</w:t>
      </w:r>
      <w:r w:rsidR="00A73724">
        <w:rPr>
          <w:rStyle w:val="Irodalomjegyzkforrs"/>
        </w:rPr>
        <w:fldChar w:fldCharType="end"/>
      </w:r>
      <w:bookmarkEnd w:id="268"/>
    </w:p>
    <w:p w:rsidR="00A73724" w:rsidRPr="006D0D52" w:rsidRDefault="00A73724" w:rsidP="00A73724">
      <w:pPr>
        <w:pStyle w:val="Irodalomjegyzksor"/>
        <w:rPr>
          <w:rStyle w:val="Irodalomjegyzkforrs"/>
          <w:i/>
        </w:rPr>
      </w:pPr>
      <w:bookmarkStart w:id="270" w:name="_Ref512691718"/>
      <w:r>
        <w:t xml:space="preserve">Eclipse Platform, </w:t>
      </w:r>
      <w:r w:rsidR="00E12DC8">
        <w:rPr>
          <w:rStyle w:val="Irodalomjegyzkforrs"/>
        </w:rPr>
        <w:fldChar w:fldCharType="begin"/>
      </w:r>
      <w:r w:rsidR="00E12DC8">
        <w:rPr>
          <w:rStyle w:val="Irodalomjegyzkforrs"/>
        </w:rPr>
        <w:instrText xml:space="preserve"> HYPERLINK "</w:instrText>
      </w:r>
      <w:r w:rsidR="00E12DC8" w:rsidRPr="006D0D52">
        <w:rPr>
          <w:rStyle w:val="Irodalomjegyzkforrs"/>
        </w:rPr>
        <w:instrText>http://wiki.eclipse.org/Platform</w:instrText>
      </w:r>
      <w:r w:rsidR="00E12DC8">
        <w:rPr>
          <w:rStyle w:val="Irodalomjegyzkforrs"/>
        </w:rPr>
        <w:instrText xml:space="preserve">" </w:instrText>
      </w:r>
      <w:ins w:id="271" w:author="Egyetem" w:date="2018-11-13T19:07:00Z">
        <w:r w:rsidR="006D0D52">
          <w:rPr>
            <w:rStyle w:val="Irodalomjegyzkforrs"/>
          </w:rPr>
        </w:r>
      </w:ins>
      <w:r w:rsidR="00E12DC8">
        <w:rPr>
          <w:rStyle w:val="Irodalomjegyzkforrs"/>
        </w:rPr>
        <w:fldChar w:fldCharType="separate"/>
      </w:r>
      <w:r w:rsidR="00E12DC8" w:rsidRPr="006D0D52">
        <w:rPr>
          <w:rStyle w:val="Hiperhivatkozs"/>
        </w:rPr>
        <w:t>http://wiki.eclipse.org/Platform</w:t>
      </w:r>
      <w:r w:rsidR="00E12DC8">
        <w:rPr>
          <w:rStyle w:val="Irodalomjegyzkforrs"/>
        </w:rPr>
        <w:fldChar w:fldCharType="end"/>
      </w:r>
      <w:bookmarkEnd w:id="270"/>
    </w:p>
    <w:p w:rsidR="00E12DC8" w:rsidRDefault="00E12DC8" w:rsidP="00A73724">
      <w:pPr>
        <w:pStyle w:val="Irodalomjegyzksor"/>
        <w:rPr>
          <w:ins w:id="272" w:author="Egyetem" w:date="2018-11-13T19:26:00Z"/>
        </w:rPr>
      </w:pPr>
      <w:bookmarkStart w:id="273" w:name="_Ref526444240"/>
      <w:r>
        <w:t xml:space="preserve">High-level synthesis, </w:t>
      </w:r>
      <w:hyperlink r:id="rId17" w:history="1">
        <w:r w:rsidRPr="00E12DC8">
          <w:rPr>
            <w:rStyle w:val="Hiperhivatkozs"/>
          </w:rPr>
          <w:t>https://en.wikipedia.org/wiki/High-level_synthesis</w:t>
        </w:r>
      </w:hyperlink>
      <w:bookmarkEnd w:id="273"/>
    </w:p>
    <w:p w:rsidR="00332498" w:rsidRPr="00EE1A1F" w:rsidRDefault="00332498" w:rsidP="00A73724">
      <w:pPr>
        <w:pStyle w:val="Irodalomjegyzksor"/>
      </w:pPr>
      <w:bookmarkStart w:id="274" w:name="_Ref529900730"/>
      <w:ins w:id="275" w:author="Egyetem" w:date="2018-11-13T19:27:00Z">
        <w:r>
          <w:t>G. Suba, and P. Arató</w:t>
        </w:r>
        <w:r>
          <w:t xml:space="preserve">: </w:t>
        </w:r>
      </w:ins>
      <w:ins w:id="276" w:author="Egyetem" w:date="2018-11-13T19:28:00Z">
        <w:r>
          <w:t>Concept of the system-level synthesis framework PipeComp</w:t>
        </w:r>
        <w:r w:rsidR="00814B1A">
          <w:t xml:space="preserve">, </w:t>
        </w:r>
      </w:ins>
      <w:ins w:id="277" w:author="Egyetem" w:date="2018-11-13T19:29:00Z">
        <w:r w:rsidR="00814B1A" w:rsidRPr="00814B1A">
          <w:t>http://hls.iit.bme.hu/lib/exe/fetch.php/hu/pipecomp.pdf</w:t>
        </w:r>
      </w:ins>
      <w:bookmarkEnd w:id="274"/>
    </w:p>
    <w:p w:rsidR="00364F7F" w:rsidRDefault="00364F7F" w:rsidP="00364F7F">
      <w:pPr>
        <w:pStyle w:val="Fejezetcimszmozsnlkl"/>
      </w:pPr>
      <w:bookmarkStart w:id="278" w:name="_Toc529899415"/>
      <w:bookmarkEnd w:id="266"/>
      <w:r>
        <w:t>Függelék</w:t>
      </w:r>
      <w:bookmarkEnd w:id="278"/>
    </w:p>
    <w:p w:rsidR="00364F7F" w:rsidRDefault="00364F7F" w:rsidP="00364F7F"/>
    <w:p w:rsidR="00B50CAA" w:rsidRDefault="00B50CAA" w:rsidP="00B50CAA">
      <w:bookmarkStart w:id="279" w:name="_Toc512343859"/>
      <w:bookmarkStart w:id="280" w:name="_Toc512343861"/>
      <w:bookmarkStart w:id="281" w:name="_Toc512343862"/>
      <w:bookmarkStart w:id="282" w:name="_Toc512343864"/>
      <w:bookmarkStart w:id="283" w:name="_Toc512343865"/>
      <w:bookmarkStart w:id="284" w:name="_Toc512343867"/>
      <w:bookmarkStart w:id="285" w:name="_Toc512343882"/>
      <w:bookmarkEnd w:id="279"/>
      <w:bookmarkEnd w:id="280"/>
      <w:bookmarkEnd w:id="281"/>
      <w:bookmarkEnd w:id="282"/>
      <w:bookmarkEnd w:id="283"/>
      <w:bookmarkEnd w:id="284"/>
      <w:bookmarkEnd w:id="285"/>
    </w:p>
    <w:sectPr w:rsidR="00B50CAA" w:rsidSect="00D23BFC">
      <w:headerReference w:type="even" r:id="rId18"/>
      <w:footerReference w:type="default" r:id="rId19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376" w:rsidRDefault="004C0376">
      <w:r>
        <w:separator/>
      </w:r>
    </w:p>
  </w:endnote>
  <w:endnote w:type="continuationSeparator" w:id="0">
    <w:p w:rsidR="004C0376" w:rsidRDefault="004C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C9A" w:rsidRDefault="00BD3C9A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C9A" w:rsidRDefault="00BD3C9A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376" w:rsidRDefault="004C0376">
      <w:r>
        <w:separator/>
      </w:r>
    </w:p>
  </w:footnote>
  <w:footnote w:type="continuationSeparator" w:id="0">
    <w:p w:rsidR="004C0376" w:rsidRDefault="004C0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C9A" w:rsidRDefault="00BD3C9A"/>
  <w:p w:rsidR="00BD3C9A" w:rsidRDefault="00BD3C9A"/>
  <w:p w:rsidR="00BD3C9A" w:rsidRDefault="00BD3C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582ACE3E"/>
    <w:lvl w:ilvl="0" w:tplc="A0A2EA58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C63916"/>
    <w:multiLevelType w:val="hybridMultilevel"/>
    <w:tmpl w:val="8E10A606"/>
    <w:lvl w:ilvl="0" w:tplc="27427D58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C2F60"/>
    <w:multiLevelType w:val="hybridMultilevel"/>
    <w:tmpl w:val="4F6A2E44"/>
    <w:lvl w:ilvl="0" w:tplc="4212271A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7C595C"/>
    <w:multiLevelType w:val="hybridMultilevel"/>
    <w:tmpl w:val="B964B6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9C3B84"/>
    <w:multiLevelType w:val="multilevel"/>
    <w:tmpl w:val="938007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AED3445"/>
    <w:multiLevelType w:val="hybridMultilevel"/>
    <w:tmpl w:val="09BEFC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3"/>
  </w:num>
  <w:num w:numId="4">
    <w:abstractNumId w:val="18"/>
  </w:num>
  <w:num w:numId="5">
    <w:abstractNumId w:val="19"/>
  </w:num>
  <w:num w:numId="6">
    <w:abstractNumId w:val="20"/>
  </w:num>
  <w:num w:numId="7">
    <w:abstractNumId w:val="14"/>
  </w:num>
  <w:num w:numId="8">
    <w:abstractNumId w:val="12"/>
  </w:num>
  <w:num w:numId="9">
    <w:abstractNumId w:val="15"/>
  </w:num>
  <w:num w:numId="10">
    <w:abstractNumId w:val="25"/>
  </w:num>
  <w:num w:numId="11">
    <w:abstractNumId w:val="16"/>
  </w:num>
  <w:num w:numId="12">
    <w:abstractNumId w:val="2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24"/>
  </w:num>
  <w:num w:numId="25">
    <w:abstractNumId w:val="11"/>
  </w:num>
  <w:num w:numId="26">
    <w:abstractNumId w:val="17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gyetem">
    <w15:presenceInfo w15:providerId="None" w15:userId="Egye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003E"/>
    <w:rsid w:val="0000307B"/>
    <w:rsid w:val="000044C9"/>
    <w:rsid w:val="000062F4"/>
    <w:rsid w:val="0001192F"/>
    <w:rsid w:val="0002286B"/>
    <w:rsid w:val="00043B8A"/>
    <w:rsid w:val="00047200"/>
    <w:rsid w:val="00052DBA"/>
    <w:rsid w:val="00067738"/>
    <w:rsid w:val="000A52E1"/>
    <w:rsid w:val="000A7483"/>
    <w:rsid w:val="000B332A"/>
    <w:rsid w:val="000B53E0"/>
    <w:rsid w:val="000D1A4E"/>
    <w:rsid w:val="000D3F1E"/>
    <w:rsid w:val="000E3C03"/>
    <w:rsid w:val="000F4C03"/>
    <w:rsid w:val="00105A6D"/>
    <w:rsid w:val="00144E30"/>
    <w:rsid w:val="00146CF9"/>
    <w:rsid w:val="0015071C"/>
    <w:rsid w:val="00171054"/>
    <w:rsid w:val="001835A9"/>
    <w:rsid w:val="001A57BC"/>
    <w:rsid w:val="001B28D6"/>
    <w:rsid w:val="001D0DB0"/>
    <w:rsid w:val="00207432"/>
    <w:rsid w:val="002102C3"/>
    <w:rsid w:val="00211CCB"/>
    <w:rsid w:val="00225F65"/>
    <w:rsid w:val="00227347"/>
    <w:rsid w:val="00242E8B"/>
    <w:rsid w:val="00267677"/>
    <w:rsid w:val="00272606"/>
    <w:rsid w:val="002841F9"/>
    <w:rsid w:val="002C4909"/>
    <w:rsid w:val="002D0621"/>
    <w:rsid w:val="002D7DA9"/>
    <w:rsid w:val="002E1D2A"/>
    <w:rsid w:val="002F47C8"/>
    <w:rsid w:val="002F47F1"/>
    <w:rsid w:val="00302BB3"/>
    <w:rsid w:val="00313013"/>
    <w:rsid w:val="00332498"/>
    <w:rsid w:val="00350AEC"/>
    <w:rsid w:val="003545DA"/>
    <w:rsid w:val="00364F7F"/>
    <w:rsid w:val="0037308F"/>
    <w:rsid w:val="0037381F"/>
    <w:rsid w:val="003A0C63"/>
    <w:rsid w:val="003A4CDB"/>
    <w:rsid w:val="003C181E"/>
    <w:rsid w:val="003C1B4B"/>
    <w:rsid w:val="003E70B1"/>
    <w:rsid w:val="003F4CCF"/>
    <w:rsid w:val="003F5425"/>
    <w:rsid w:val="00410924"/>
    <w:rsid w:val="00423871"/>
    <w:rsid w:val="00436787"/>
    <w:rsid w:val="00481E5E"/>
    <w:rsid w:val="0048395A"/>
    <w:rsid w:val="004851C7"/>
    <w:rsid w:val="004A0939"/>
    <w:rsid w:val="004A144A"/>
    <w:rsid w:val="004B4989"/>
    <w:rsid w:val="004C0376"/>
    <w:rsid w:val="004D1D97"/>
    <w:rsid w:val="004E5D4F"/>
    <w:rsid w:val="00502A30"/>
    <w:rsid w:val="00510700"/>
    <w:rsid w:val="00515EDE"/>
    <w:rsid w:val="00521AC5"/>
    <w:rsid w:val="00545C4A"/>
    <w:rsid w:val="005524FC"/>
    <w:rsid w:val="00576495"/>
    <w:rsid w:val="005931D6"/>
    <w:rsid w:val="005D3443"/>
    <w:rsid w:val="005E01E0"/>
    <w:rsid w:val="0062185B"/>
    <w:rsid w:val="0063585C"/>
    <w:rsid w:val="00641018"/>
    <w:rsid w:val="00646E92"/>
    <w:rsid w:val="00650C7C"/>
    <w:rsid w:val="00675281"/>
    <w:rsid w:val="00681E99"/>
    <w:rsid w:val="00692605"/>
    <w:rsid w:val="006A1B7F"/>
    <w:rsid w:val="006D0D52"/>
    <w:rsid w:val="006D338C"/>
    <w:rsid w:val="006F512E"/>
    <w:rsid w:val="006F5BE8"/>
    <w:rsid w:val="00700E3A"/>
    <w:rsid w:val="00730B3C"/>
    <w:rsid w:val="007634FA"/>
    <w:rsid w:val="00795797"/>
    <w:rsid w:val="007F5628"/>
    <w:rsid w:val="00814B1A"/>
    <w:rsid w:val="00816BCB"/>
    <w:rsid w:val="00833059"/>
    <w:rsid w:val="00834E01"/>
    <w:rsid w:val="00854BDC"/>
    <w:rsid w:val="00880847"/>
    <w:rsid w:val="00891A67"/>
    <w:rsid w:val="008B4F05"/>
    <w:rsid w:val="008E5620"/>
    <w:rsid w:val="008E7228"/>
    <w:rsid w:val="008E7E06"/>
    <w:rsid w:val="0090541F"/>
    <w:rsid w:val="00917471"/>
    <w:rsid w:val="009325DD"/>
    <w:rsid w:val="00937605"/>
    <w:rsid w:val="00940CB1"/>
    <w:rsid w:val="00943BD5"/>
    <w:rsid w:val="0098532E"/>
    <w:rsid w:val="009A3FBF"/>
    <w:rsid w:val="009B1AB8"/>
    <w:rsid w:val="009C155F"/>
    <w:rsid w:val="009C1C93"/>
    <w:rsid w:val="009C4064"/>
    <w:rsid w:val="009D6E4C"/>
    <w:rsid w:val="00A1032A"/>
    <w:rsid w:val="00A34DC4"/>
    <w:rsid w:val="00A41A0E"/>
    <w:rsid w:val="00A55F68"/>
    <w:rsid w:val="00A6307A"/>
    <w:rsid w:val="00A66836"/>
    <w:rsid w:val="00A679BC"/>
    <w:rsid w:val="00A73724"/>
    <w:rsid w:val="00A86A01"/>
    <w:rsid w:val="00AB511F"/>
    <w:rsid w:val="00AE05C4"/>
    <w:rsid w:val="00AF4FE3"/>
    <w:rsid w:val="00B0679B"/>
    <w:rsid w:val="00B13FD0"/>
    <w:rsid w:val="00B4104A"/>
    <w:rsid w:val="00B4762D"/>
    <w:rsid w:val="00B50CAA"/>
    <w:rsid w:val="00B5491D"/>
    <w:rsid w:val="00B65FD4"/>
    <w:rsid w:val="00B96880"/>
    <w:rsid w:val="00BC0F06"/>
    <w:rsid w:val="00BD3C9A"/>
    <w:rsid w:val="00BF544E"/>
    <w:rsid w:val="00C00B3C"/>
    <w:rsid w:val="00C17D63"/>
    <w:rsid w:val="00C2686E"/>
    <w:rsid w:val="00C31260"/>
    <w:rsid w:val="00C31FDA"/>
    <w:rsid w:val="00C53F92"/>
    <w:rsid w:val="00C73DEE"/>
    <w:rsid w:val="00C94815"/>
    <w:rsid w:val="00C94EFC"/>
    <w:rsid w:val="00C967FD"/>
    <w:rsid w:val="00CD3124"/>
    <w:rsid w:val="00D068F1"/>
    <w:rsid w:val="00D07335"/>
    <w:rsid w:val="00D1632F"/>
    <w:rsid w:val="00D23BFC"/>
    <w:rsid w:val="00D429F2"/>
    <w:rsid w:val="00D5140E"/>
    <w:rsid w:val="00D53F5A"/>
    <w:rsid w:val="00D7662B"/>
    <w:rsid w:val="00D81927"/>
    <w:rsid w:val="00D86AF5"/>
    <w:rsid w:val="00D95E2C"/>
    <w:rsid w:val="00D961F6"/>
    <w:rsid w:val="00DB34D1"/>
    <w:rsid w:val="00DC5D88"/>
    <w:rsid w:val="00DD6A58"/>
    <w:rsid w:val="00E0634A"/>
    <w:rsid w:val="00E07EE4"/>
    <w:rsid w:val="00E12DC8"/>
    <w:rsid w:val="00E214B2"/>
    <w:rsid w:val="00E42F0D"/>
    <w:rsid w:val="00E50EB1"/>
    <w:rsid w:val="00E82777"/>
    <w:rsid w:val="00E8385C"/>
    <w:rsid w:val="00E86A0C"/>
    <w:rsid w:val="00EB3487"/>
    <w:rsid w:val="00ED72DB"/>
    <w:rsid w:val="00EE1A1F"/>
    <w:rsid w:val="00EE2264"/>
    <w:rsid w:val="00F050F9"/>
    <w:rsid w:val="00F10499"/>
    <w:rsid w:val="00F17E38"/>
    <w:rsid w:val="00F37A6B"/>
    <w:rsid w:val="00F6310A"/>
    <w:rsid w:val="00F801B2"/>
    <w:rsid w:val="00FB2668"/>
    <w:rsid w:val="00FB753A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53E87A1"/>
  <w15:chartTrackingRefBased/>
  <w15:docId w15:val="{22349B1E-DA10-4283-B6CE-5F182564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6D0D52"/>
    <w:pPr>
      <w:keepNext/>
      <w:pageBreakBefore/>
      <w:numPr>
        <w:numId w:val="26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834E01"/>
    <w:pPr>
      <w:keepNext/>
      <w:spacing w:before="240" w:after="60"/>
      <w:ind w:firstLine="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A1032A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rFonts w:ascii="Arial" w:hAnsi="Arial" w:cs="Arial"/>
      <w:i/>
      <w:iCs/>
      <w:noProof/>
      <w:color w:val="222222"/>
      <w:sz w:val="21"/>
      <w:szCs w:val="21"/>
      <w:shd w:val="clear" w:color="auto" w:fill="FFFFFF"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uiPriority w:val="99"/>
    <w:semiHidden/>
    <w:unhideWhenUsed/>
    <w:rsid w:val="000677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www.seas.upenn.edu/~ese171/vhdl/vhdl_primer_files/image003.gi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https://www.seas.upenn.edu/~ese171/vhdl/vhdl_primer_files/image003.gif" TargetMode="External"/><Relationship Id="rId17" Type="http://schemas.openxmlformats.org/officeDocument/2006/relationships/hyperlink" Target="https://en.wikipedia.org/wiki/High-level_synthe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lipsesource.com/blogs/tutorials/emf-tutoria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CF88B-18EA-4DB0-801C-F862DCC5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0</TotalTime>
  <Pages>16</Pages>
  <Words>2034</Words>
  <Characters>16241</Characters>
  <Application>Microsoft Office Word</Application>
  <DocSecurity>0</DocSecurity>
  <Lines>135</Lines>
  <Paragraphs>36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Adatfolyamgráfból hardverleírás automatizált generálása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Suba Gergely</Manager>
  <Company/>
  <LinksUpToDate>false</LinksUpToDate>
  <CharactersWithSpaces>18239</CharactersWithSpaces>
  <SharedDoc>false</SharedDoc>
  <HLinks>
    <vt:vector size="162" baseType="variant">
      <vt:variant>
        <vt:i4>3080200</vt:i4>
      </vt:variant>
      <vt:variant>
        <vt:i4>218</vt:i4>
      </vt:variant>
      <vt:variant>
        <vt:i4>0</vt:i4>
      </vt:variant>
      <vt:variant>
        <vt:i4>5</vt:i4>
      </vt:variant>
      <vt:variant>
        <vt:lpwstr>https://en.wikipedia.org/wiki/High-level_synthesis</vt:lpwstr>
      </vt:variant>
      <vt:variant>
        <vt:lpwstr/>
      </vt:variant>
      <vt:variant>
        <vt:i4>589848</vt:i4>
      </vt:variant>
      <vt:variant>
        <vt:i4>215</vt:i4>
      </vt:variant>
      <vt:variant>
        <vt:i4>0</vt:i4>
      </vt:variant>
      <vt:variant>
        <vt:i4>5</vt:i4>
      </vt:variant>
      <vt:variant>
        <vt:lpwstr>http://wiki.eclipse.org/Platform</vt:lpwstr>
      </vt:variant>
      <vt:variant>
        <vt:lpwstr/>
      </vt:variant>
      <vt:variant>
        <vt:i4>5111931</vt:i4>
      </vt:variant>
      <vt:variant>
        <vt:i4>212</vt:i4>
      </vt:variant>
      <vt:variant>
        <vt:i4>0</vt:i4>
      </vt:variant>
      <vt:variant>
        <vt:i4>5</vt:i4>
      </vt:variant>
      <vt:variant>
        <vt:lpwstr>http://wiki.eclipse.org/Eclipse_Project</vt:lpwstr>
      </vt:variant>
      <vt:variant>
        <vt:lpwstr/>
      </vt:variant>
      <vt:variant>
        <vt:i4>2621476</vt:i4>
      </vt:variant>
      <vt:variant>
        <vt:i4>209</vt:i4>
      </vt:variant>
      <vt:variant>
        <vt:i4>0</vt:i4>
      </vt:variant>
      <vt:variant>
        <vt:i4>5</vt:i4>
      </vt:variant>
      <vt:variant>
        <vt:lpwstr>https://eclipsesource.com/blogs/tutorials/emf-tutorial/</vt:lpwstr>
      </vt:variant>
      <vt:variant>
        <vt:lpwstr/>
      </vt:variant>
      <vt:variant>
        <vt:i4>1376305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_Toc529899415</vt:lpwstr>
      </vt:variant>
      <vt:variant>
        <vt:i4>1376305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_Toc529899414</vt:lpwstr>
      </vt:variant>
      <vt:variant>
        <vt:i4>1376305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_Toc529899413</vt:lpwstr>
      </vt:variant>
      <vt:variant>
        <vt:i4>1376305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_Toc529899412</vt:lpwstr>
      </vt:variant>
      <vt:variant>
        <vt:i4>1376305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_Toc529899411</vt:lpwstr>
      </vt:variant>
      <vt:variant>
        <vt:i4>1376305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_Toc529899410</vt:lpwstr>
      </vt:variant>
      <vt:variant>
        <vt:i4>1310769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_Toc529899409</vt:lpwstr>
      </vt:variant>
      <vt:variant>
        <vt:i4>1310769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_Toc529899408</vt:lpwstr>
      </vt:variant>
      <vt:variant>
        <vt:i4>1310769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_Toc529899407</vt:lpwstr>
      </vt:variant>
      <vt:variant>
        <vt:i4>1310769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_Toc529899406</vt:lpwstr>
      </vt:variant>
      <vt:variant>
        <vt:i4>1310769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_Toc529899405</vt:lpwstr>
      </vt:variant>
      <vt:variant>
        <vt:i4>1310769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_Toc529899404</vt:lpwstr>
      </vt:variant>
      <vt:variant>
        <vt:i4>1310769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_Toc529899403</vt:lpwstr>
      </vt:variant>
      <vt:variant>
        <vt:i4>1310769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_Toc529899402</vt:lpwstr>
      </vt:variant>
      <vt:variant>
        <vt:i4>1310769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_Toc529899401</vt:lpwstr>
      </vt:variant>
      <vt:variant>
        <vt:i4>1310769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_Toc529899400</vt:lpwstr>
      </vt:variant>
      <vt:variant>
        <vt:i4>1900598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_Toc529899399</vt:lpwstr>
      </vt:variant>
      <vt:variant>
        <vt:i4>1900598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_Toc529899398</vt:lpwstr>
      </vt:variant>
      <vt:variant>
        <vt:i4>1900598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_Toc529899397</vt:lpwstr>
      </vt:variant>
      <vt:variant>
        <vt:i4>1900598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_Toc529899396</vt:lpwstr>
      </vt:variant>
      <vt:variant>
        <vt:i4>1900598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_Toc529899395</vt:lpwstr>
      </vt:variant>
      <vt:variant>
        <vt:i4>786520</vt:i4>
      </vt:variant>
      <vt:variant>
        <vt:i4>19817</vt:i4>
      </vt:variant>
      <vt:variant>
        <vt:i4>1381</vt:i4>
      </vt:variant>
      <vt:variant>
        <vt:i4>1</vt:i4>
      </vt:variant>
      <vt:variant>
        <vt:lpwstr>https://www.seas.upenn.edu/~ese171/vhdl/vhdl_primer_files/image003.gif</vt:lpwstr>
      </vt:variant>
      <vt:variant>
        <vt:lpwstr/>
      </vt:variant>
      <vt:variant>
        <vt:i4>786520</vt:i4>
      </vt:variant>
      <vt:variant>
        <vt:i4>19818</vt:i4>
      </vt:variant>
      <vt:variant>
        <vt:i4>1378</vt:i4>
      </vt:variant>
      <vt:variant>
        <vt:i4>1</vt:i4>
      </vt:variant>
      <vt:variant>
        <vt:lpwstr>https://www.seas.upenn.edu/~ese171/vhdl/vhdl_primer_files/image003.gif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Adatfolyamgráfból hardverleírás automatizált generálása</dc:title>
  <dc:subject/>
  <dc:creator>Kovácsvölgyi Dávid</dc:creator>
  <cp:keywords/>
  <dc:description/>
  <cp:lastModifiedBy>Egyetem</cp:lastModifiedBy>
  <cp:revision>2</cp:revision>
  <cp:lastPrinted>2002-07-08T12:51:00Z</cp:lastPrinted>
  <dcterms:created xsi:type="dcterms:W3CDTF">2018-11-13T19:57:00Z</dcterms:created>
  <dcterms:modified xsi:type="dcterms:W3CDTF">2018-11-13T19:57:00Z</dcterms:modified>
</cp:coreProperties>
</file>